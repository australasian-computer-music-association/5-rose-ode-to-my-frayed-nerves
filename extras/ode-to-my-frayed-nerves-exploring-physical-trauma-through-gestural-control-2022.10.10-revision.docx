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A457F6" w14:textId="4AE440D8" w:rsidR="00D34DC2" w:rsidRDefault="00B46B23" w:rsidP="00B24C42">
      <w:pPr>
        <w:pStyle w:val="Title1"/>
        <w:sectPr w:rsidR="00D34DC2">
          <w:headerReference w:type="even" r:id="rId7"/>
          <w:headerReference w:type="default" r:id="rId8"/>
          <w:footerReference w:type="even" r:id="rId9"/>
          <w:footerReference w:type="default" r:id="rId10"/>
          <w:headerReference w:type="first" r:id="rId11"/>
          <w:footerReference w:type="first" r:id="rId12"/>
          <w:pgSz w:w="11906" w:h="16838"/>
          <w:pgMar w:top="1145" w:right="1077" w:bottom="1418" w:left="1077" w:header="720" w:footer="720" w:gutter="0"/>
          <w:cols w:space="720"/>
          <w:docGrid w:linePitch="272"/>
        </w:sectPr>
      </w:pPr>
      <w:r>
        <w:rPr>
          <w:szCs w:val="32"/>
        </w:rPr>
        <w:t>Ode to My Frayed Nerves: Exploring Physical Trauma through Gestural Control</w:t>
      </w:r>
      <w:r w:rsidR="00D34DC2">
        <w:rPr>
          <w:szCs w:val="32"/>
        </w:rPr>
        <w:t xml:space="preserve"> </w:t>
      </w:r>
      <w:r w:rsidR="00D34DC2">
        <w:br/>
      </w:r>
    </w:p>
    <w:p w14:paraId="493423F2" w14:textId="5DB0062A" w:rsidR="005D1F63" w:rsidRDefault="005D1F63" w:rsidP="005D1F63">
      <w:pPr>
        <w:pStyle w:val="AbstractHeading"/>
      </w:pPr>
      <w:r>
        <w:t>ABSTRACT</w:t>
      </w:r>
    </w:p>
    <w:p w14:paraId="605A1C7F" w14:textId="230AC218" w:rsidR="003C6B59" w:rsidRPr="0056305E" w:rsidRDefault="003C6B59" w:rsidP="00ED261D">
      <w:pPr>
        <w:pStyle w:val="BodyText"/>
        <w:rPr>
          <w:i/>
          <w:iCs/>
          <w:szCs w:val="24"/>
        </w:rPr>
      </w:pPr>
      <w:r w:rsidRPr="0056305E">
        <w:rPr>
          <w:i/>
          <w:iCs/>
          <w:szCs w:val="24"/>
        </w:rPr>
        <w:t xml:space="preserve">Ode to My Frayed Nerves is a composition for </w:t>
      </w:r>
      <w:r w:rsidR="00F20579" w:rsidRPr="0056305E">
        <w:rPr>
          <w:i/>
          <w:iCs/>
          <w:szCs w:val="24"/>
        </w:rPr>
        <w:t>technology, extended</w:t>
      </w:r>
      <w:r w:rsidRPr="0056305E">
        <w:rPr>
          <w:i/>
          <w:iCs/>
          <w:szCs w:val="24"/>
        </w:rPr>
        <w:t xml:space="preserve"> vocal techniques such as overtone singing and growling, and gesture. The work sonically explores the sensations that occur in my left hand due to a physical trauma. This paper discusses how these sensations are </w:t>
      </w:r>
      <w:proofErr w:type="spellStart"/>
      <w:r w:rsidRPr="0056305E">
        <w:rPr>
          <w:i/>
          <w:iCs/>
          <w:szCs w:val="24"/>
        </w:rPr>
        <w:t>realised</w:t>
      </w:r>
      <w:proofErr w:type="spellEnd"/>
      <w:r w:rsidRPr="0056305E">
        <w:rPr>
          <w:i/>
          <w:iCs/>
          <w:szCs w:val="24"/>
        </w:rPr>
        <w:t xml:space="preserve"> sonically, implementation of the MiMu system </w:t>
      </w:r>
      <w:r w:rsidRPr="0056305E">
        <w:rPr>
          <w:i/>
          <w:iCs/>
          <w:szCs w:val="24"/>
        </w:rPr>
        <w:fldChar w:fldCharType="begin"/>
      </w:r>
      <w:r w:rsidR="00C3481E">
        <w:rPr>
          <w:i/>
          <w:iCs/>
          <w:szCs w:val="24"/>
        </w:rPr>
        <w:instrText xml:space="preserve"> ADDIN ZOTERO_ITEM CSL_CITATION {"citationID":"ojyUBc3r","properties":{"formattedCitation":"(MI.MU Gloves Ltd, 2010)","plainCitation":"(MI.MU Gloves Ltd, 2010)","noteIndex":0},"citationItems":[{"id":4341,"uris":["http://zotero.org/users/4758760/items/MXSM2IA4"],"itemData":{"id":4341,"type":"graphic","medium":"Control Interface","title":"MiMu","URL":"https://mimugloves.com/","author":[{"literal":"MI.MU Gloves Ltd"}],"accessed":{"date-parts":[["2021",10,18]]},"issued":{"date-parts":[["2010"]]}}}],"schema":"https://github.com/citation-style-language/schema/raw/master/csl-citation.json"} </w:instrText>
      </w:r>
      <w:r w:rsidRPr="0056305E">
        <w:rPr>
          <w:i/>
          <w:iCs/>
          <w:szCs w:val="24"/>
        </w:rPr>
        <w:fldChar w:fldCharType="separate"/>
      </w:r>
      <w:r w:rsidR="00C3481E">
        <w:rPr>
          <w:i/>
          <w:iCs/>
          <w:szCs w:val="24"/>
          <w:lang w:val="en-GB"/>
        </w:rPr>
        <w:t>(MI.MU Gloves Ltd, 2010)</w:t>
      </w:r>
      <w:r w:rsidRPr="0056305E">
        <w:rPr>
          <w:i/>
          <w:iCs/>
          <w:szCs w:val="24"/>
        </w:rPr>
        <w:fldChar w:fldCharType="end"/>
      </w:r>
      <w:r w:rsidRPr="0056305E">
        <w:rPr>
          <w:i/>
          <w:iCs/>
          <w:szCs w:val="24"/>
        </w:rPr>
        <w:t xml:space="preserve"> and accompanying performance gestures, and how it has shaped the creative output and immersion in the activity and sound environment. The piece explores how a physical trauma may be expressed through an immersive sound performance. </w:t>
      </w:r>
    </w:p>
    <w:p w14:paraId="7C042FD7" w14:textId="4764559C" w:rsidR="003C6B59" w:rsidRPr="0056305E" w:rsidRDefault="003C6B59" w:rsidP="00013696">
      <w:pPr>
        <w:pStyle w:val="BodyText"/>
        <w:spacing w:line="240" w:lineRule="auto"/>
        <w:rPr>
          <w:i/>
          <w:iCs/>
          <w:szCs w:val="24"/>
        </w:rPr>
      </w:pPr>
      <w:r w:rsidRPr="0056305E">
        <w:rPr>
          <w:i/>
          <w:iCs/>
          <w:szCs w:val="24"/>
        </w:rPr>
        <w:t>The exploration is grounded in</w:t>
      </w:r>
      <w:r w:rsidRPr="0056305E">
        <w:rPr>
          <w:b/>
          <w:bCs/>
          <w:i/>
          <w:iCs/>
          <w:szCs w:val="24"/>
        </w:rPr>
        <w:t xml:space="preserve"> </w:t>
      </w:r>
      <w:r w:rsidRPr="0056305E">
        <w:rPr>
          <w:i/>
          <w:iCs/>
          <w:szCs w:val="24"/>
        </w:rPr>
        <w:t>embodiment studies, which discuss the intertwining perceptions of the brain, body, and objects in actions, and performative autoethnography to document the interactions. Preliminary conclusions yield that the glove-based gestural sound manipulation of voice can encourage or enable an embodied experience, but it can be fleeting due to sensor drift, rigorous preparation demands, and performance variabilities. However, the ability to paint and malleate a sound environment without physically touching a computer is powerful and absorbing activity</w:t>
      </w:r>
      <w:r w:rsidR="00013696" w:rsidRPr="0056305E">
        <w:rPr>
          <w:i/>
          <w:iCs/>
          <w:szCs w:val="24"/>
        </w:rPr>
        <w:t>.</w:t>
      </w:r>
    </w:p>
    <w:p w14:paraId="48770E39" w14:textId="690BE685" w:rsidR="00D34DC2" w:rsidRPr="0056305E" w:rsidRDefault="003C6B59" w:rsidP="00013696">
      <w:pPr>
        <w:spacing w:after="120"/>
        <w:rPr>
          <w:rFonts w:asciiTheme="majorHAnsi" w:eastAsiaTheme="majorEastAsia" w:hAnsiTheme="majorHAnsi" w:cstheme="majorBidi"/>
          <w:color w:val="2F5496" w:themeColor="accent1" w:themeShade="BF"/>
          <w:sz w:val="24"/>
          <w:szCs w:val="24"/>
        </w:rPr>
      </w:pPr>
      <w:r w:rsidRPr="0056305E">
        <w:rPr>
          <w:sz w:val="24"/>
          <w:szCs w:val="24"/>
        </w:rPr>
        <w:t xml:space="preserve">Keywords: </w:t>
      </w:r>
      <w:r w:rsidRPr="0056305E">
        <w:rPr>
          <w:i/>
          <w:iCs/>
          <w:sz w:val="24"/>
          <w:szCs w:val="24"/>
        </w:rPr>
        <w:t>embodiment; gestural control; technologically mediated voice; extended vocal techniques.</w:t>
      </w:r>
      <w:r w:rsidRPr="0056305E">
        <w:rPr>
          <w:sz w:val="24"/>
          <w:szCs w:val="24"/>
        </w:rPr>
        <w:t xml:space="preserve"> </w:t>
      </w:r>
    </w:p>
    <w:p w14:paraId="1A697FA5" w14:textId="2ED215EE" w:rsidR="00D34DC2" w:rsidRDefault="00D34DC2">
      <w:pPr>
        <w:pStyle w:val="First-LevelHeadings"/>
      </w:pPr>
      <w:r>
        <w:t>INTRODUCTION</w:t>
      </w:r>
      <w:r w:rsidR="00C1367D" w:rsidRPr="00C1367D">
        <w:rPr>
          <w:noProof/>
        </w:rPr>
        <w:t xml:space="preserve"> </w:t>
      </w:r>
    </w:p>
    <w:p w14:paraId="504BF697" w14:textId="6B979D98" w:rsidR="003C6B59" w:rsidRPr="0056305E" w:rsidRDefault="003C6B59" w:rsidP="005D1F63">
      <w:pPr>
        <w:pStyle w:val="BodyText"/>
        <w:rPr>
          <w:b/>
          <w:bCs/>
          <w:szCs w:val="24"/>
        </w:rPr>
      </w:pPr>
      <w:r w:rsidRPr="0056305E">
        <w:rPr>
          <w:i/>
          <w:iCs/>
          <w:szCs w:val="24"/>
        </w:rPr>
        <w:t>Ode to My Frayed Nerves</w:t>
      </w:r>
      <w:r w:rsidRPr="0056305E">
        <w:rPr>
          <w:szCs w:val="24"/>
        </w:rPr>
        <w:t xml:space="preserve"> is a composition for technology, extended vocal techniques such as overtone singing and growling, and gesture. The work sonically explores the sensations that occur in my left hand due to a physical trauma. This paper discusses how these sensations are </w:t>
      </w:r>
      <w:proofErr w:type="spellStart"/>
      <w:r w:rsidRPr="0056305E">
        <w:rPr>
          <w:szCs w:val="24"/>
        </w:rPr>
        <w:t>realised</w:t>
      </w:r>
      <w:proofErr w:type="spellEnd"/>
      <w:r w:rsidRPr="0056305E">
        <w:rPr>
          <w:szCs w:val="24"/>
        </w:rPr>
        <w:t xml:space="preserve"> sonically, implementation of the </w:t>
      </w:r>
      <w:r w:rsidRPr="0056305E">
        <w:rPr>
          <w:i/>
          <w:iCs/>
          <w:szCs w:val="24"/>
        </w:rPr>
        <w:t>MiMu</w:t>
      </w:r>
      <w:r w:rsidRPr="0056305E">
        <w:rPr>
          <w:szCs w:val="24"/>
        </w:rPr>
        <w:t xml:space="preserve"> system </w:t>
      </w:r>
      <w:r w:rsidRPr="0056305E">
        <w:rPr>
          <w:szCs w:val="24"/>
        </w:rPr>
        <w:fldChar w:fldCharType="begin"/>
      </w:r>
      <w:r w:rsidR="00C3481E">
        <w:rPr>
          <w:szCs w:val="24"/>
        </w:rPr>
        <w:instrText xml:space="preserve"> ADDIN ZOTERO_ITEM CSL_CITATION {"citationID":"82ztZxC5","properties":{"formattedCitation":"(MI.MU Gloves Ltd, 2010)","plainCitation":"(MI.MU Gloves Ltd, 2010)","noteIndex":0},"citationItems":[{"id":4341,"uris":["http://zotero.org/users/4758760/items/MXSM2IA4"],"itemData":{"id":4341,"type":"graphic","medium":"Control Interface","title":"MiMu","URL":"https://mimugloves.com/","author":[{"literal":"MI.MU Gloves Ltd"}],"accessed":{"date-parts":[["2021",10,18]]},"issued":{"date-parts":[["2010"]]}}}],"schema":"https://github.com/citation-style-language/schema/raw/master/csl-citation.json"} </w:instrText>
      </w:r>
      <w:r w:rsidRPr="0056305E">
        <w:rPr>
          <w:szCs w:val="24"/>
        </w:rPr>
        <w:fldChar w:fldCharType="separate"/>
      </w:r>
      <w:r w:rsidR="00C3481E">
        <w:rPr>
          <w:szCs w:val="24"/>
          <w:lang w:val="en-GB"/>
        </w:rPr>
        <w:t>(MI.MU Gloves Ltd, 2010)</w:t>
      </w:r>
      <w:r w:rsidRPr="0056305E">
        <w:rPr>
          <w:szCs w:val="24"/>
        </w:rPr>
        <w:fldChar w:fldCharType="end"/>
      </w:r>
      <w:r w:rsidRPr="0056305E">
        <w:rPr>
          <w:szCs w:val="24"/>
        </w:rPr>
        <w:t xml:space="preserve"> and accompanying performance gestures, and how it has shaped the creative output and immersion in the activity and sound environment. </w:t>
      </w:r>
    </w:p>
    <w:p w14:paraId="0D3FD540" w14:textId="73069B1C" w:rsidR="003C6B59" w:rsidRPr="0056305E" w:rsidRDefault="003C6B59" w:rsidP="005D1F63">
      <w:pPr>
        <w:pStyle w:val="BodyText"/>
        <w:rPr>
          <w:szCs w:val="24"/>
        </w:rPr>
      </w:pPr>
      <w:r w:rsidRPr="0056305E">
        <w:rPr>
          <w:szCs w:val="24"/>
        </w:rPr>
        <w:t xml:space="preserve">The work was composed for my doctoral thesis which investigates the bridge between voice and technology through embodiment, which in simple terms is the intertwining perceptions of the brain, body, and objects in actions. The compositions for the larger body of work </w:t>
      </w:r>
      <w:proofErr w:type="spellStart"/>
      <w:r w:rsidRPr="0056305E">
        <w:rPr>
          <w:szCs w:val="24"/>
        </w:rPr>
        <w:t>centre</w:t>
      </w:r>
      <w:proofErr w:type="spellEnd"/>
      <w:r w:rsidRPr="0056305E">
        <w:rPr>
          <w:szCs w:val="24"/>
        </w:rPr>
        <w:t xml:space="preserve"> on traumatic experience(s) and how they may be expressed and (re)negotiated through sound, voice, and gesture. The aim for the larger study is to enhance the connection between the mind and body and exploit the psychological feedback loop that this creates in composition and performance. </w:t>
      </w:r>
    </w:p>
    <w:p w14:paraId="6747415C" w14:textId="17106BBB" w:rsidR="00D34DC2" w:rsidRDefault="00294E4F">
      <w:pPr>
        <w:pStyle w:val="First-LevelHeadings"/>
      </w:pPr>
      <w:r>
        <w:t>Framing</w:t>
      </w:r>
    </w:p>
    <w:p w14:paraId="14825B04" w14:textId="7D5CA24C" w:rsidR="00294E4F" w:rsidRPr="0056305E" w:rsidRDefault="00294E4F" w:rsidP="005D1F63">
      <w:pPr>
        <w:pStyle w:val="BodyText"/>
        <w:rPr>
          <w:szCs w:val="24"/>
        </w:rPr>
      </w:pPr>
      <w:r w:rsidRPr="0056305E">
        <w:rPr>
          <w:szCs w:val="24"/>
        </w:rPr>
        <w:t xml:space="preserve">The piece explores how a physical trauma may be expressed through an immersive sound performance. The hands are the site of the injury, and the hands shape the vocal output through looping and effects. The </w:t>
      </w:r>
      <w:r w:rsidRPr="0056305E">
        <w:rPr>
          <w:i/>
          <w:iCs/>
          <w:szCs w:val="24"/>
        </w:rPr>
        <w:t>MiMu</w:t>
      </w:r>
      <w:r w:rsidRPr="0056305E">
        <w:rPr>
          <w:szCs w:val="24"/>
        </w:rPr>
        <w:t xml:space="preserve"> interface is hand-based and thus aligns with the focus on the hands. The near universal possession of hand(s) gives the potential for empathetic connections with the artwork due to the hands’ sensitive structure and intertwinement with the human experience. Languageless voice is used because </w:t>
      </w:r>
      <w:r w:rsidR="00B87252" w:rsidRPr="0056305E">
        <w:rPr>
          <w:szCs w:val="24"/>
        </w:rPr>
        <w:t xml:space="preserve">in traumatic situations </w:t>
      </w:r>
      <w:r w:rsidR="0054396B" w:rsidRPr="0056305E">
        <w:rPr>
          <w:szCs w:val="24"/>
        </w:rPr>
        <w:t xml:space="preserve">the function of Broca’s and Wernicke’s areas (which control speech production and comprehension </w:t>
      </w:r>
      <w:r w:rsidR="0054396B" w:rsidRPr="0056305E">
        <w:rPr>
          <w:szCs w:val="24"/>
        </w:rPr>
        <w:fldChar w:fldCharType="begin"/>
      </w:r>
      <w:r w:rsidR="00C3481E">
        <w:rPr>
          <w:szCs w:val="24"/>
        </w:rPr>
        <w:instrText xml:space="preserve"> ADDIN ZOTERO_ITEM CSL_CITATION {"citationID":"6NmqCouZ","properties":{"formattedCitation":"(Kolk, 2014; Levine, 2015)","plainCitation":"(Kolk, 2014; Levine, 2015)","noteIndex":0},"citationItems":[{"id":4239,"uris":["http://zotero.org/users/4758760/items/AJAMIS6M"],"itemData":{"id":4239,"type":"book","abstract":"'Dr. van der Kolk's masterpiece combines the boundless curiosity of the scientist, the erudition of the scholar, and the passion of the truth teller' Judith Herman, author of Trauma and Recovery The effects of trauma can be devastating for sufferers, their families and future generations. Here one of the world's experts on traumatic stress offers a bold new paradigm for treatment, moving away from standard talking and drug therapies and towards an alternative approach that heals mind, brain and body.'Van der Kolk draws on thirty years of experience to argue powerfully that trauma is one of the West's most urgent public health issues ... Packed with science and human stories' New Scientist'Everyone should read this book' Nigella Lawson","ISBN":"978-0-14-197862-8","language":"en","note":"Google-Books-ID: FMPdAgAAQBAJ","number-of-pages":"552","publisher":"Penguin UK","source":"Google Books","title":"The Body Keeps the Score: Mind, Brain and Body in the Transformation of Trauma","title-short":"The Body Keeps the Score","author":[{"family":"Kolk","given":"Bessel","dropping-particle":"van der"}],"issued":{"date-parts":[["2014",9,25]]}}},{"id":4414,"uris":["http://zotero.org/users/4758760/items/ED3E3Q7N"],"itemData":{"id":4414,"type":"book","abstract":"In Trauma and Memory, bestselling author Dr. Peter Levine (creator of the Somatic Experiencing approach) tackles one of the most difficult and controversial questions of PTSD/trauma therapy: Can we trust our memories? While some argue that traumatic memories are unreliable and not useful, others insist that we absolutely must rely on memory to make sense of past experience. Building on his 45 years of successful treatment of trauma and utilizing case studies from his own practice, Dr. Levine suggests that there are elements of truth in both camps. While acknowledging that memory can be trusted, he argues that the only truly useful memories are those that might initially seem to be the least reliable: memories stored in the body and not necessarily accessible by our conscious mind.While much work has been done in the field of trauma studies to address \"explicit\" traumatic memories in the brain (such as intrusive thoughts or flashbacks), much less attention has been paid to how the body itself stores \"implicit\" memory, and how much of what we think of as \"memory\" actually comes to us through our (often unconsciously accessed) felt sense. By learning how to better understand this complex interplay of past and present, brain and body, we can adjust our relationship to past trauma and move into a more balanced, relaxed state of being. Written for trauma sufferers as well as mental health care practitioners, Trauma and Memory is a groundbreaking look at how memory is constructed and how influential memories are on our present state of being.","ISBN":"978-1-58394-995-5","language":"en","note":"Google-Books-ID: 4_RnBgAAQBAJ","number-of-pages":"170","publisher":"North Atlantic Books","source":"Google Books","title":"Trauma and Memory: Brain and Body in a Search for the Living Past: A Practical Guide for Understanding and Working with Traumatic Memory","title-short":"Trauma and Memory","author":[{"family":"Levine","given":"Peter A."}],"issued":{"date-parts":[["2015",10,27]]}}}],"schema":"https://github.com/citation-style-language/schema/raw/master/csl-citation.json"} </w:instrText>
      </w:r>
      <w:r w:rsidR="0054396B" w:rsidRPr="0056305E">
        <w:rPr>
          <w:szCs w:val="24"/>
        </w:rPr>
        <w:fldChar w:fldCharType="separate"/>
      </w:r>
      <w:r w:rsidR="00C3481E">
        <w:rPr>
          <w:noProof/>
          <w:szCs w:val="24"/>
        </w:rPr>
        <w:t>(Kolk, 2014; Levine, 2015)</w:t>
      </w:r>
      <w:r w:rsidR="0054396B" w:rsidRPr="0056305E">
        <w:rPr>
          <w:szCs w:val="24"/>
        </w:rPr>
        <w:fldChar w:fldCharType="end"/>
      </w:r>
      <w:r w:rsidR="0054396B" w:rsidRPr="0056305E">
        <w:rPr>
          <w:szCs w:val="24"/>
        </w:rPr>
        <w:t xml:space="preserve">) are impaired. </w:t>
      </w:r>
      <w:r w:rsidRPr="0056305E">
        <w:rPr>
          <w:szCs w:val="24"/>
        </w:rPr>
        <w:t xml:space="preserve">By </w:t>
      </w:r>
      <w:proofErr w:type="spellStart"/>
      <w:r w:rsidRPr="0056305E">
        <w:rPr>
          <w:szCs w:val="24"/>
        </w:rPr>
        <w:t>utilising</w:t>
      </w:r>
      <w:proofErr w:type="spellEnd"/>
      <w:r w:rsidRPr="0056305E">
        <w:rPr>
          <w:szCs w:val="24"/>
        </w:rPr>
        <w:t xml:space="preserve"> the internal experience of my nerve damage, I simulate an experience based on a cumulation of first-person experienced data and then express it externally using voice.</w:t>
      </w:r>
    </w:p>
    <w:p w14:paraId="67EA7374" w14:textId="5F992335" w:rsidR="00294E4F" w:rsidRPr="007C1B66" w:rsidRDefault="007C1B66" w:rsidP="007C1B66">
      <w:pPr>
        <w:pStyle w:val="BodyText"/>
      </w:pPr>
      <w:r w:rsidRPr="007C1B66">
        <w:rPr>
          <w:szCs w:val="24"/>
        </w:rPr>
        <w:t xml:space="preserve">Practice-based research methods fuel this project and other research methods are used to support and develop the given problem, be it aesthetic, or technical </w:t>
      </w:r>
      <w:r>
        <w:rPr>
          <w:szCs w:val="24"/>
        </w:rPr>
        <w:fldChar w:fldCharType="begin"/>
      </w:r>
      <w:r>
        <w:rPr>
          <w:szCs w:val="24"/>
        </w:rPr>
        <w:instrText xml:space="preserve"> ADDIN ZOTERO_ITEM CSL_CITATION {"citationID":"joRwgqng","properties":{"formattedCitation":"(Candy, 2006; Sullivan, 2009)","plainCitation":"(Candy, 2006; Sullivan, 2009)","noteIndex":0},"citationItems":[{"id":1527,"uris":["http://zotero.org/users/4758760/items/T5FV28WF"],"itemData":{"id":1527,"type":"report","abstract":"This document characterises practice-related research for the general reader and research student. There are two types of practice related research: practice-based and practice-led: 1. If a creative artefact is the basis of the contribution to knowledge, the research is practice-based. 2. If the research leads primarily to new understandings about practice, it is practice-led.","collection-title":"Creativity &amp; Cognition Studios","event-place":"Sydney, AU","genre":"CCS","language":"en","number":"2006-V1.0 November","page":"19","publisher":"University of Technology","publisher-place":"Sydney, AU","source":"Zotero","title":"Practice Based Research: A Guide","author":[{"family":"Candy","given":"Linda"}],"issued":{"date-parts":[["2006"]]}}},{"id":1280,"uris":["http://zotero.org/users/4758760/items/CHTSKS3B"],"itemData":{"id":1280,"type":"article-journal","container-title":"Practice-led Research, Research-led Practice in the Creative Arts","language":"English (US)","page":"41-65","source":"pennstate.pure.elsevier.com","title":"Making space: The purpose and place of practice-led research","title-short":"Making space","author":[{"family":"Sullivan","given":"Graeme Leslie"}],"issued":{"date-parts":[["2009",6,1]]}}}],"schema":"https://github.com/citation-style-language/schema/raw/master/csl-citation.json"} </w:instrText>
      </w:r>
      <w:r>
        <w:rPr>
          <w:szCs w:val="24"/>
        </w:rPr>
        <w:fldChar w:fldCharType="separate"/>
      </w:r>
      <w:r>
        <w:rPr>
          <w:noProof/>
          <w:szCs w:val="24"/>
        </w:rPr>
        <w:t>(Candy, 2006; Sullivan, 2009)</w:t>
      </w:r>
      <w:r>
        <w:rPr>
          <w:szCs w:val="24"/>
        </w:rPr>
        <w:fldChar w:fldCharType="end"/>
      </w:r>
      <w:r>
        <w:rPr>
          <w:szCs w:val="24"/>
        </w:rPr>
        <w:t xml:space="preserve">. </w:t>
      </w:r>
      <w:r w:rsidR="00294E4F" w:rsidRPr="007C1B66">
        <w:rPr>
          <w:szCs w:val="24"/>
        </w:rPr>
        <w:t xml:space="preserve">As with the </w:t>
      </w:r>
      <w:r w:rsidR="00294E4F" w:rsidRPr="007C1B66">
        <w:rPr>
          <w:szCs w:val="24"/>
        </w:rPr>
        <w:lastRenderedPageBreak/>
        <w:t xml:space="preserve">work of Höök </w:t>
      </w:r>
      <w:r w:rsidR="00294E4F" w:rsidRPr="007C1B66">
        <w:rPr>
          <w:szCs w:val="24"/>
        </w:rPr>
        <w:fldChar w:fldCharType="begin"/>
      </w:r>
      <w:r w:rsidR="00C3481E" w:rsidRPr="007C1B66">
        <w:rPr>
          <w:szCs w:val="24"/>
        </w:rPr>
        <w:instrText xml:space="preserve"> ADDIN ZOTERO_ITEM CSL_CITATION {"citationID":"YQsZlpjY","properties":{"formattedCitation":"(2018)","plainCitation":"(2018)","noteIndex":0},"citationItems":[{"id":1531,"uris":["http://zotero.org/users/4758760/items/GJFKCLV2"],"itemData":{"id":1531,"type":"book","abstract":"Interaction design that entails a qualitative shift from a symbolic, language-oriented stance to an experiential stance that encompasses the entire design and use cycle.With the rise of ubiquitous technology, data-driven design, and the Internet of Things, our interactions and interfaces with technology are about to change dramatically, incorporating such emerging technologies as shape-changing interfaces, wearables, and movement-tracking apps. A successful interactive tool will allow the user to engage in a smooth, embodied, interaction, creating an intimate correspondence between users' actions and system response. And yet, as Kristina Höök points out, current design methods emphasize symbolic, language-oriented, and predominantly visual interactions. In Designing with the Body, Höök proposes a qualitative shift in interaction design to an experiential, felt, aesthetic stance that encompasses the entire design and use cycle. Höök calls this new approach soma design; it is a process that reincorporates body and movement into a design regime that has long privileged language and logic. Soma design offers an alternative to the aggressive, rapid design processes that dominate commercial interaction design; it allows (and requires) a slow, thoughtful process that takes into account fundamental human values. She argues that this new approach will yield better products and create healthier, more sustainable companies. Höök outlines the theory underlying soma design and describes motivations, methods, and tools. She offers examples of soma design “encounters” and an account of her own design process. She concludes with “A Soma Design Manifesto,” which challenges interaction designers to “restart” their field—to focus on bodies and perception rather than reasoning and intellect.","ISBN":"978-0-262-03856-0","language":"en","note":"Google-Books-ID: DiUXtAEACAAJ","number-of-pages":"273","publisher":"MIT Press","source":"Google Books","title":"Designing with the Body: Somaesthetic Interaction Design","title-short":"Designing with the Body","URL":"https://doi.org/10.7551/mitpress/11481.001.0001","author":[{"family":"Höök","given":"Kristina"}],"issued":{"date-parts":[["2018",11,13]]}},"suppress-author":true}],"schema":"https://github.com/citation-style-language/schema/raw/master/csl-citation.json"} </w:instrText>
      </w:r>
      <w:r w:rsidR="00294E4F" w:rsidRPr="007C1B66">
        <w:rPr>
          <w:szCs w:val="24"/>
        </w:rPr>
        <w:fldChar w:fldCharType="separate"/>
      </w:r>
      <w:r w:rsidR="00C3481E" w:rsidRPr="007C1B66">
        <w:rPr>
          <w:szCs w:val="24"/>
          <w:lang w:val="en-GB"/>
        </w:rPr>
        <w:t>(2018)</w:t>
      </w:r>
      <w:r w:rsidR="00294E4F" w:rsidRPr="007C1B66">
        <w:rPr>
          <w:szCs w:val="24"/>
        </w:rPr>
        <w:fldChar w:fldCharType="end"/>
      </w:r>
      <w:r w:rsidR="00294E4F" w:rsidRPr="007C1B66">
        <w:rPr>
          <w:szCs w:val="24"/>
        </w:rPr>
        <w:t xml:space="preserve"> and Mainsbridge </w:t>
      </w:r>
      <w:r w:rsidR="00294E4F" w:rsidRPr="007C1B66">
        <w:rPr>
          <w:szCs w:val="24"/>
        </w:rPr>
        <w:fldChar w:fldCharType="begin"/>
      </w:r>
      <w:r w:rsidR="00C3481E" w:rsidRPr="007C1B66">
        <w:rPr>
          <w:szCs w:val="24"/>
        </w:rPr>
        <w:instrText xml:space="preserve"> ADDIN ZOTERO_ITEM CSL_CITATION {"citationID":"gUJQYEuQ","properties":{"formattedCitation":"(2018)","plainCitation":"(2018)","noteIndex":0},"citationItems":[{"id":4517,"uris":["http://zotero.org/users/4758760/items/GNW8Z9JC"],"itemData":{"id":4517,"type":"article-journal","abstract":"Singing, like dance, emerges directly from the body. The voice, in combination with whole body movement, constitutes a potent form of self-expression. Gestural systems offer a specialized context in which to explore the intersection between voice and movement. The practice-based investigation presented in this article charts the development of an original musical work, Intangible Spaces, which gives form to the invisible aspects of voice and movement through gestural control, physical modelling synthesis and visual feedback. I draw on embodied and performative autoethnographic methods to capture the felt sensations and sound-movement associations that arise during the composition process. I also explore the performance approaches of key practitioners in the area to gain a broader understanding of the ways in which musicians leverage existing performance skills to uncover novel connections between movement and voice in gestural performance.","container-title":"Digital Creativity","DOI":"10.1080/14626268.2018.1541181","ISSN":"1462-6268","issue":"4","note":"publisher: Routledge\n_eprint: https://doi.org/10.1080/14626268.2018.1541181","page":"315-331","source":"Taylor and Francis+NEJM","title":"Gestural systems for the voice: performance approaches and repertoire","title-short":"Gestural systems for the voice","volume":"29","author":[{"family":"Mainsbridge","given":"Mary"}],"issued":{"date-parts":[["2018",10,2]]}},"suppress-author":true}],"schema":"https://github.com/citation-style-language/schema/raw/master/csl-citation.json"} </w:instrText>
      </w:r>
      <w:r w:rsidR="00294E4F" w:rsidRPr="007C1B66">
        <w:rPr>
          <w:szCs w:val="24"/>
        </w:rPr>
        <w:fldChar w:fldCharType="separate"/>
      </w:r>
      <w:r w:rsidR="00C3481E" w:rsidRPr="007C1B66">
        <w:rPr>
          <w:noProof/>
          <w:szCs w:val="24"/>
        </w:rPr>
        <w:t>(2018)</w:t>
      </w:r>
      <w:r w:rsidR="00294E4F" w:rsidRPr="007C1B66">
        <w:rPr>
          <w:szCs w:val="24"/>
        </w:rPr>
        <w:fldChar w:fldCharType="end"/>
      </w:r>
      <w:r w:rsidR="00294E4F" w:rsidRPr="007C1B66">
        <w:rPr>
          <w:szCs w:val="24"/>
        </w:rPr>
        <w:t>, this</w:t>
      </w:r>
      <w:r w:rsidR="00294E4F" w:rsidRPr="007C1B66">
        <w:rPr>
          <w:b/>
          <w:bCs/>
          <w:szCs w:val="24"/>
        </w:rPr>
        <w:t xml:space="preserve"> </w:t>
      </w:r>
      <w:r w:rsidR="00294E4F" w:rsidRPr="007C1B66">
        <w:rPr>
          <w:szCs w:val="24"/>
        </w:rPr>
        <w:t>exploration is rooted in embodiment studies and</w:t>
      </w:r>
      <w:r w:rsidR="00294E4F" w:rsidRPr="0056305E">
        <w:rPr>
          <w:szCs w:val="24"/>
        </w:rPr>
        <w:t xml:space="preserve"> attempts to holistically deepen the user’s engagement in a technologically mediated activity.</w:t>
      </w:r>
      <w:r w:rsidR="00294E4F" w:rsidRPr="0056305E">
        <w:rPr>
          <w:b/>
          <w:bCs/>
          <w:szCs w:val="24"/>
        </w:rPr>
        <w:t xml:space="preserve"> </w:t>
      </w:r>
      <w:r w:rsidR="00294E4F" w:rsidRPr="0056305E">
        <w:rPr>
          <w:szCs w:val="24"/>
        </w:rPr>
        <w:t xml:space="preserve">I frame the work through an performative autoethnographic, and therefore also écriture féminine, lens to document the interactions and assist in fleshing out the academic canon to </w:t>
      </w:r>
      <w:proofErr w:type="spellStart"/>
      <w:r w:rsidR="00294E4F" w:rsidRPr="0056305E">
        <w:rPr>
          <w:szCs w:val="24"/>
        </w:rPr>
        <w:t>normalise</w:t>
      </w:r>
      <w:proofErr w:type="spellEnd"/>
      <w:r w:rsidR="00294E4F" w:rsidRPr="0056305E">
        <w:rPr>
          <w:szCs w:val="24"/>
        </w:rPr>
        <w:t xml:space="preserve"> and diversify non-masculine perspectives and experiences </w:t>
      </w:r>
      <w:r w:rsidR="00294E4F" w:rsidRPr="0056305E">
        <w:rPr>
          <w:szCs w:val="24"/>
        </w:rPr>
        <w:fldChar w:fldCharType="begin"/>
      </w:r>
      <w:r w:rsidR="00C3481E">
        <w:rPr>
          <w:szCs w:val="24"/>
        </w:rPr>
        <w:instrText xml:space="preserve"> ADDIN ZOTERO_ITEM CSL_CITATION {"citationID":"KPc9cEfJ","properties":{"formattedCitation":"(Spry, 2011; Stojanovi\\uc0\\u263{}, 2015)","plainCitation":"(Spry, 2011; Stojanović, 2015)","noteIndex":0},"citationItems":[{"id":3365,"uris":["http://zotero.org/users/4758760/items/6ZR9FE6H"],"itemData":{"id":3365,"type":"book","event-place":"Walnut Creek, UNITED STATES","ISBN":"978-1-61132-795-3","publisher":"Routledge","publisher-place":"Walnut Creek, UNITED STATES","source":"ProQuest Ebook Central","title":"Body, Paper, Stage: Writing and Performing Autoethnography","title-short":"Body, Paper, Stage","URL":"http://ebookcentral.proquest.com/lib/unimelb/detail.action?docID=843865","author":[{"family":"Spry","given":"Tami"}],"accessed":{"date-parts":[["2020",4,7]]},"issued":{"date-parts":[["2011"]]}}},{"id":1654,"uris":["http://zotero.org/users/4758760/items/WRIP8ACT"],"itemData":{"id":1654,"type":"article-journal","abstract":"This paper brings together several theoretical issues relevant both to the fields of musicology/ethnomusicology and feminist/gender studies – above all, the issue of the status of the voice within the complexity of a body-textuality tension, and the issue of mapping the strategies of feminine writing in the contemporary vocal performance. Through the analysis of chosen case studies it highlights the possibility of making an alteration, transformation and re-signification of a firm structural linguistic/social order in the field of sound, thus creating a space for a feminine body to be heard.","container-title":"Muzikologija","DOI":"10.2298/MUZ1518115S","ISSN":"1450-9814, 2406-0976","issue":"18","journalAbbreviation":"Muzikologija","language":"en","page":"115-129","source":"DOI.org (Crossref)","title":"The inscription of the feminine body in the field of sound: Vocal expression as a platform of feminine writing (écriture féminine)","title-short":"The inscription of the feminine body in the field of sound","author":[{"family":"Stojanović","given":"Dragana"}],"issued":{"date-parts":[["2015"]]}}}],"schema":"https://github.com/citation-style-language/schema/raw/master/csl-citation.json"} </w:instrText>
      </w:r>
      <w:r w:rsidR="00294E4F" w:rsidRPr="0056305E">
        <w:rPr>
          <w:szCs w:val="24"/>
        </w:rPr>
        <w:fldChar w:fldCharType="separate"/>
      </w:r>
      <w:r w:rsidR="00C3481E" w:rsidRPr="00C3481E">
        <w:rPr>
          <w:lang w:val="en-GB"/>
        </w:rPr>
        <w:t>(Spry, 2011; Stojanović, 2015)</w:t>
      </w:r>
      <w:r w:rsidR="00294E4F" w:rsidRPr="0056305E">
        <w:rPr>
          <w:szCs w:val="24"/>
        </w:rPr>
        <w:fldChar w:fldCharType="end"/>
      </w:r>
      <w:r w:rsidR="00294E4F" w:rsidRPr="0056305E">
        <w:rPr>
          <w:szCs w:val="24"/>
        </w:rPr>
        <w:t xml:space="preserve">. </w:t>
      </w:r>
    </w:p>
    <w:p w14:paraId="285C2287" w14:textId="7F47D59D" w:rsidR="00294E4F" w:rsidRPr="0056305E" w:rsidRDefault="00294E4F" w:rsidP="005D1F63">
      <w:pPr>
        <w:pStyle w:val="BodyText"/>
        <w:rPr>
          <w:szCs w:val="24"/>
        </w:rPr>
      </w:pPr>
      <w:r w:rsidRPr="0056305E">
        <w:rPr>
          <w:szCs w:val="24"/>
        </w:rPr>
        <w:t xml:space="preserve">Making is an essential part of practice and research as an artist </w:t>
      </w:r>
      <w:r w:rsidRPr="0056305E">
        <w:rPr>
          <w:szCs w:val="24"/>
        </w:rPr>
        <w:fldChar w:fldCharType="begin"/>
      </w:r>
      <w:r w:rsidR="00C3481E">
        <w:rPr>
          <w:szCs w:val="24"/>
        </w:rPr>
        <w:instrText xml:space="preserve"> ADDIN ZOTERO_ITEM CSL_CITATION {"citationID":"T8G9XOHE","properties":{"formattedCitation":"(M\\uc0\\u228{}kel\\uc0\\u228{}, 2007)","plainCitation":"(Mäkelä, 2007)","noteIndex":0},"citationItems":[{"id":672,"uris":["http://zotero.org/users/4758760/items/F7LCYSGY"],"itemData":{"id":672,"type":"article-journal","abstract":"During the last decade, research in art and design in Finland has begun to explore new dimensions. Artists and designers have taken an active role in contextualising and interpreting the creative process in practice, as well as the products of this process, by looking at the process itself and the works produced through it. From this new point of view, the knowledge and the skills of a practising artist or designer form a central part of the research process, and this has produced a new way of doing research. In this new type of research project, part of the research is carried out as art or design practice. The central methodological question of this emerging field of research is: how can art or design practice interact with research in such a manner that they will together produce new knowledge, create a new point of view or form new, creative ways of doing research? In this article, the making and the products of making are seen as an essential part of research: they can be conceived both as answers to particular research questions and as artistic or designerly argumentation. As an object made by an artist–researcher, the artefact can also be seen as a method for collecting and preserving information and understanding. However, the artefacts seem unable to pass on their knowledge, which is relevant for the research context. Thus, the crucial task to be carried out is to give a voice to the artefact. This means interpreting the artefact. During the process of interpretation, furthermore, the artefact has to be placed into a suitable theoretical context. In this process, the final products (the artefacts) can be seen as revealing their stories, i.e. the knowledge they embody.","container-title":"Knowledge, Technology &amp; Policy","DOI":"10.1007/s12130-007-9028-2","ISSN":"19464789","issue":"3","journalAbbreviation":"Knowledge, Technology &amp; Policy","page":"157-163","source":"EBSCOhost","title":"Knowing Through Making: The Role of the Artefact in Practice-led Research","title-short":"Knowing Through Making","volume":"20","author":[{"family":"Mäkelä","given":"Maarit"}],"issued":{"date-parts":[["2007"]],"season":"Fall"}}}],"schema":"https://github.com/citation-style-language/schema/raw/master/csl-citation.json"} </w:instrText>
      </w:r>
      <w:r w:rsidRPr="0056305E">
        <w:rPr>
          <w:szCs w:val="24"/>
        </w:rPr>
        <w:fldChar w:fldCharType="separate"/>
      </w:r>
      <w:r w:rsidR="00C3481E" w:rsidRPr="00C3481E">
        <w:rPr>
          <w:lang w:val="en-GB"/>
        </w:rPr>
        <w:t>(Mäkelä, 2007)</w:t>
      </w:r>
      <w:r w:rsidRPr="0056305E">
        <w:rPr>
          <w:szCs w:val="24"/>
        </w:rPr>
        <w:fldChar w:fldCharType="end"/>
      </w:r>
      <w:r w:rsidRPr="0056305E">
        <w:rPr>
          <w:szCs w:val="24"/>
        </w:rPr>
        <w:t xml:space="preserve">. Research in the arts melds practice with abstraction of knowledge and meaning contained in the art and/or the process of making. Donald Schön </w:t>
      </w:r>
      <w:r w:rsidRPr="0056305E">
        <w:rPr>
          <w:szCs w:val="24"/>
        </w:rPr>
        <w:fldChar w:fldCharType="begin"/>
      </w:r>
      <w:r w:rsidR="00C3481E">
        <w:rPr>
          <w:szCs w:val="24"/>
        </w:rPr>
        <w:instrText xml:space="preserve"> ADDIN ZOTERO_ITEM CSL_CITATION {"citationID":"c27rrZv9","properties":{"formattedCitation":"(1983)","plainCitation":"(1983)","noteIndex":0},"citationItems":[{"id":5,"uris":["http://zotero.org/users/4758760/items/W3CEFHX2"],"itemData":{"id":5,"type":"book","abstract":"A leading M.I.T. social scientist and consultant examines five professions - engineering, architecture, management, psychotherapy, and town planning - to show","ISBN":"978-1-315-23747-3","language":"en","note":"DOI: 10.4324/9781315237473","publisher":"Routledge","source":"www.taylorfrancis.com","title":"The Reflective Practitioner: How Professionals Think in Action","title-short":"The Reflective Practitioner","URL":"https://www.taylorfrancis.com/books/9781315237473","author":[{"family":"Schön","given":"Donald A."}],"accessed":{"date-parts":[["2020",1,3]]},"issued":{"date-parts":[["1983"]]}},"suppress-author":true}],"schema":"https://github.com/citation-style-language/schema/raw/master/csl-citation.json"} </w:instrText>
      </w:r>
      <w:r w:rsidRPr="0056305E">
        <w:rPr>
          <w:szCs w:val="24"/>
        </w:rPr>
        <w:fldChar w:fldCharType="separate"/>
      </w:r>
      <w:r w:rsidR="00C3481E">
        <w:rPr>
          <w:szCs w:val="24"/>
          <w:lang w:val="en-GB"/>
        </w:rPr>
        <w:t>(1983)</w:t>
      </w:r>
      <w:r w:rsidRPr="0056305E">
        <w:rPr>
          <w:szCs w:val="24"/>
        </w:rPr>
        <w:fldChar w:fldCharType="end"/>
      </w:r>
      <w:r w:rsidRPr="0056305E">
        <w:rPr>
          <w:szCs w:val="24"/>
        </w:rPr>
        <w:t xml:space="preserve"> proposed that research ought to be geared towards an understanding of the nature and origin of knowledge</w:t>
      </w:r>
      <w:r w:rsidR="007B5DD7" w:rsidRPr="0056305E">
        <w:rPr>
          <w:szCs w:val="24"/>
        </w:rPr>
        <w:t xml:space="preserve">, </w:t>
      </w:r>
      <w:r w:rsidRPr="0056305E">
        <w:rPr>
          <w:szCs w:val="24"/>
        </w:rPr>
        <w:t xml:space="preserve">which is tied to the practice from knowing through making. The artist, or practitioner, learns and understands the world through the artefacts they create and the process of making. In exposing one’s trauma for an audience and including the bodily knowledge within both the practice and performance of a work I operate in performative autoethnography. The body, the music, and the writing are linked aspects of knowledge. The inclusion of implicit knowledge and explication of personal experiences is analysed through society in a critical narrative. </w:t>
      </w:r>
    </w:p>
    <w:p w14:paraId="1AF8E417" w14:textId="0554FDA8" w:rsidR="00D34DC2" w:rsidRPr="0056305E" w:rsidRDefault="00294E4F" w:rsidP="005D1F63">
      <w:pPr>
        <w:pStyle w:val="BodyText"/>
        <w:rPr>
          <w:szCs w:val="24"/>
        </w:rPr>
      </w:pPr>
      <w:r w:rsidRPr="0056305E">
        <w:rPr>
          <w:szCs w:val="24"/>
        </w:rPr>
        <w:t xml:space="preserve">Embodiment studies discuss the intertwining perceptions of the brain, body, and objects in actions. The inclusion of bodily knowledge is essential to experientially </w:t>
      </w:r>
      <w:r w:rsidR="00C03B6D" w:rsidRPr="0056305E">
        <w:rPr>
          <w:szCs w:val="24"/>
        </w:rPr>
        <w:t>focused</w:t>
      </w:r>
      <w:r w:rsidRPr="0056305E">
        <w:rPr>
          <w:szCs w:val="24"/>
        </w:rPr>
        <w:t xml:space="preserve"> artwork and experimentation. If an experience is the cumulation of sensory data resolving into a unity, then we must include past experiences in our exploration in the present and perception of an experience. Dewey likened experiencing to breathing in the rhythmic intake and output and conscious experience requires engagement with the body in combination with this rhythmic process and fulfilment of an aesthetic event </w:t>
      </w:r>
      <w:r w:rsidRPr="0056305E">
        <w:rPr>
          <w:szCs w:val="24"/>
        </w:rPr>
        <w:fldChar w:fldCharType="begin"/>
      </w:r>
      <w:r w:rsidR="00C3481E">
        <w:rPr>
          <w:szCs w:val="24"/>
        </w:rPr>
        <w:instrText xml:space="preserve"> ADDIN ZOTERO_ITEM CSL_CITATION {"citationID":"18bUkusM","properties":{"formattedCitation":"(Dewey, 1934)","plainCitation":"(Dewey, 1934)","noteIndex":0},"citationItems":[{"id":3735,"uris":["http://zotero.org/users/4758760/items/YW3K76H2"],"itemData":{"id":3735,"type":"book","event-place":"New York, NY, USA","publisher":"Capricorn Books","publisher-place":"New York, NY, USA","title":"Art as Experience","URL":"https://sites.evergreen.edu/danceasart/wp-content/uploads/sites/124/2015/09/Art-as-Experience-ch.1.pdf","author":[{"family":"Dewey","given":"John"}],"accessed":{"date-parts":[["2020",8,31]]},"issued":{"date-parts":[["1934"]]}}}],"schema":"https://github.com/citation-style-language/schema/raw/master/csl-citation.json"} </w:instrText>
      </w:r>
      <w:r w:rsidRPr="0056305E">
        <w:rPr>
          <w:szCs w:val="24"/>
        </w:rPr>
        <w:fldChar w:fldCharType="separate"/>
      </w:r>
      <w:r w:rsidR="00C3481E">
        <w:rPr>
          <w:szCs w:val="24"/>
        </w:rPr>
        <w:t>(Dewey, 1934)</w:t>
      </w:r>
      <w:r w:rsidRPr="0056305E">
        <w:rPr>
          <w:szCs w:val="24"/>
        </w:rPr>
        <w:fldChar w:fldCharType="end"/>
      </w:r>
      <w:r w:rsidRPr="0056305E">
        <w:rPr>
          <w:szCs w:val="24"/>
        </w:rPr>
        <w:t xml:space="preserve">. In this discussion I look at the interplay of unified mind-body absorption in the activity, technology, and the artwork. </w:t>
      </w:r>
    </w:p>
    <w:p w14:paraId="75082E7D" w14:textId="0C291A9C" w:rsidR="00C1367D" w:rsidRDefault="00C1367D" w:rsidP="00C1367D">
      <w:pPr>
        <w:pStyle w:val="First-LevelHeadings"/>
      </w:pPr>
      <w:r>
        <w:t>Slice</w:t>
      </w:r>
    </w:p>
    <w:p w14:paraId="1E6EDC87" w14:textId="77777777" w:rsidR="00C1367D" w:rsidRPr="0056305E" w:rsidRDefault="00C1367D" w:rsidP="005D1F63">
      <w:pPr>
        <w:pStyle w:val="BodyText"/>
        <w:rPr>
          <w:szCs w:val="24"/>
        </w:rPr>
      </w:pPr>
      <w:r w:rsidRPr="0056305E">
        <w:rPr>
          <w:szCs w:val="24"/>
        </w:rPr>
        <w:t xml:space="preserve">Seemingly small traumas may have diverse and long-lasting effects. They may be far deeper and more significant than even a medical professional could realise, though seeming superficial.  </w:t>
      </w:r>
    </w:p>
    <w:p w14:paraId="0DA4B183" w14:textId="54E914AD" w:rsidR="00C1367D" w:rsidRPr="0056305E" w:rsidRDefault="00C1367D" w:rsidP="00C1367D">
      <w:pPr>
        <w:pStyle w:val="Second-LevelHeadings"/>
        <w:numPr>
          <w:ilvl w:val="1"/>
          <w:numId w:val="2"/>
        </w:numPr>
        <w:rPr>
          <w:sz w:val="24"/>
          <w:szCs w:val="24"/>
        </w:rPr>
      </w:pPr>
      <w:r w:rsidRPr="0056305E">
        <w:rPr>
          <w:sz w:val="24"/>
          <w:szCs w:val="24"/>
        </w:rPr>
        <w:t>Storytime</w:t>
      </w:r>
    </w:p>
    <w:p w14:paraId="33A0639E" w14:textId="2B1A826F" w:rsidR="00ED261D" w:rsidRPr="0056305E" w:rsidRDefault="00C1367D" w:rsidP="005D1F63">
      <w:pPr>
        <w:pStyle w:val="BodyText"/>
        <w:rPr>
          <w:szCs w:val="24"/>
        </w:rPr>
      </w:pPr>
      <w:r w:rsidRPr="0056305E">
        <w:rPr>
          <w:szCs w:val="24"/>
        </w:rPr>
        <w:t xml:space="preserve">I was already in shock when I got to the doctors last June. I had been cleaning up my electronics workstation and had slipped catastrophically with the utility knife. I remember cleaning. I remember having it in my hand. And then I was looking down at blood pouring out of my hand. I called to Cloud (partner) and said I need to go to the doctors. Now. I made Cloud put my mask on me while I tried to hold the skin together and put pressure on the area. All the while blood continued to seep between my fingers. </w:t>
      </w:r>
    </w:p>
    <w:p w14:paraId="73FC9AFA" w14:textId="2A12F07B" w:rsidR="00C1367D" w:rsidRPr="0056305E" w:rsidRDefault="00C1367D" w:rsidP="005D1F63">
      <w:pPr>
        <w:pStyle w:val="BodyText"/>
        <w:rPr>
          <w:szCs w:val="24"/>
        </w:rPr>
      </w:pPr>
      <w:r w:rsidRPr="0056305E">
        <w:rPr>
          <w:szCs w:val="24"/>
        </w:rPr>
        <w:t>The doctor rushed me in, cleaned the external wound, and injected my hand with an anesthetic. I did not feel the needle. This should have been a clue. The doctor proceeded to clean out the wound and then held his breath and went still. He asked me to move my hand, and then each of my fingers. I had missed the tendon by around a millimeter. Functioning seemed normal, so he continued cleaning. At one point the tugging of the cleaning process caused an electric shock through my hand and I gasped and jerked. The doctor stitched me up and sent me on my way.</w:t>
      </w:r>
    </w:p>
    <w:p w14:paraId="6C3C9DB8" w14:textId="0149E627" w:rsidR="00C1367D" w:rsidRPr="0056305E" w:rsidRDefault="00C1367D" w:rsidP="005D1F63">
      <w:pPr>
        <w:pStyle w:val="BodyText"/>
        <w:rPr>
          <w:szCs w:val="24"/>
        </w:rPr>
      </w:pPr>
      <w:r w:rsidRPr="0056305E">
        <w:rPr>
          <w:szCs w:val="24"/>
        </w:rPr>
        <w:t>I could not use my hand for about a month. Over time I discovered that I could no longer feel most of my pinky finger and I had a pins and needles sensations on the outer edge of my palm above the cut.</w:t>
      </w:r>
      <w:r w:rsidR="00ED261D" w:rsidRPr="0056305E">
        <w:rPr>
          <w:szCs w:val="24"/>
        </w:rPr>
        <w:t xml:space="preserve"> </w:t>
      </w:r>
      <w:r w:rsidRPr="0056305E">
        <w:rPr>
          <w:szCs w:val="24"/>
        </w:rPr>
        <w:t xml:space="preserve">To this day I have loss of sensation in parts of my hand. I no longer feel the texture of things, just a confusing mishmash of nerve static that refers to unlikely places. When the area is touched, electrical signals fire in my hand in the wrong places. If the touch is unexpected, I go momentarily blind, in that I can only “see” the sensation. My pinky finger is weaker, easily fatigued, and no longer as dexterous. It’s worse on hot days when the body retains water (almost impossibly so given the sweltering </w:t>
      </w:r>
      <w:r w:rsidRPr="0056305E">
        <w:rPr>
          <w:szCs w:val="24"/>
        </w:rPr>
        <w:lastRenderedPageBreak/>
        <w:t>Melbourne heat). Most of the time it is merely annoying, but when the cat licked my scar... It was akin to old science fiction movies and warp speed, but with less hyper-speed travel and no crew to strap in with.</w:t>
      </w:r>
    </w:p>
    <w:p w14:paraId="12907B9D" w14:textId="441CFA36" w:rsidR="00C1367D" w:rsidRDefault="00C1367D" w:rsidP="00C1367D">
      <w:pPr>
        <w:pStyle w:val="Second-LevelHeadings"/>
        <w:numPr>
          <w:ilvl w:val="1"/>
          <w:numId w:val="2"/>
        </w:numPr>
        <w:rPr>
          <w:sz w:val="24"/>
          <w:szCs w:val="24"/>
        </w:rPr>
      </w:pPr>
      <w:r w:rsidRPr="0056305E">
        <w:rPr>
          <w:sz w:val="24"/>
          <w:szCs w:val="24"/>
        </w:rPr>
        <w:t>Make It Sound</w:t>
      </w:r>
    </w:p>
    <w:p w14:paraId="26B7BD8A" w14:textId="22219E10" w:rsidR="0056400B" w:rsidRPr="00122E1C" w:rsidRDefault="00122E1C" w:rsidP="0056400B">
      <w:pPr>
        <w:rPr>
          <w:i/>
          <w:iCs/>
        </w:rPr>
      </w:pPr>
      <w:r w:rsidRPr="00122E1C">
        <w:rPr>
          <w:i/>
          <w:iCs/>
        </w:rPr>
        <w:t>An audio-visual recording is set to be filmed in February 2023. This audio has been bounced as an audio only experience and does not completely represent the live version. Please follow the link for a stereo or surround version of this piece:</w:t>
      </w:r>
    </w:p>
    <w:p w14:paraId="49EE354F" w14:textId="32259607" w:rsidR="0056400B" w:rsidRPr="004312DB" w:rsidRDefault="0056400B" w:rsidP="004312DB">
      <w:r w:rsidRPr="004312DB">
        <w:t xml:space="preserve">Stereo bounce: </w:t>
      </w:r>
      <w:hyperlink r:id="rId13" w:history="1">
        <w:r w:rsidR="004312DB" w:rsidRPr="004312DB">
          <w:rPr>
            <w:rStyle w:val="Hyperlink"/>
            <w:rFonts w:ascii="Times New Roman" w:hAnsi="Times New Roman"/>
          </w:rPr>
          <w:t>https://drive.google.com/file/d/1FH-GCqk6QCR6ePWUtF3p0570Gew6NuDs/view?usp=sharing</w:t>
        </w:r>
      </w:hyperlink>
      <w:r w:rsidR="004312DB" w:rsidRPr="004312DB">
        <w:t xml:space="preserve"> </w:t>
      </w:r>
    </w:p>
    <w:p w14:paraId="1FBBA87B" w14:textId="0A09F94F" w:rsidR="0056400B" w:rsidRPr="004312DB" w:rsidRDefault="0056400B" w:rsidP="004312DB">
      <w:pPr>
        <w:rPr>
          <w:i/>
          <w:iCs/>
          <w:sz w:val="18"/>
          <w:szCs w:val="18"/>
        </w:rPr>
      </w:pPr>
      <w:r w:rsidRPr="004312DB">
        <w:t xml:space="preserve">Surround bounce: </w:t>
      </w:r>
      <w:hyperlink r:id="rId14" w:history="1">
        <w:r w:rsidR="004312DB" w:rsidRPr="004312DB">
          <w:rPr>
            <w:rStyle w:val="Hyperlink"/>
            <w:rFonts w:ascii="Times New Roman" w:hAnsi="Times New Roman"/>
          </w:rPr>
          <w:t>https://drive.google.com/file/d/1CofF9JBd4bZqKdW3imedaPvoi4zzyYwb/view?usp=sharing</w:t>
        </w:r>
      </w:hyperlink>
      <w:r w:rsidR="004312DB" w:rsidRPr="004312DB">
        <w:rPr>
          <w:i/>
          <w:iCs/>
          <w:sz w:val="18"/>
          <w:szCs w:val="18"/>
        </w:rPr>
        <w:t xml:space="preserve"> </w:t>
      </w:r>
    </w:p>
    <w:p w14:paraId="5A698959" w14:textId="4D79D8A2" w:rsidR="00C1367D" w:rsidRPr="0056305E" w:rsidRDefault="00C1367D" w:rsidP="005D1F63">
      <w:pPr>
        <w:pStyle w:val="BodyText"/>
        <w:rPr>
          <w:szCs w:val="24"/>
        </w:rPr>
      </w:pPr>
      <w:r w:rsidRPr="0056305E">
        <w:rPr>
          <w:szCs w:val="24"/>
        </w:rPr>
        <w:t>This piece uses the technologically mediated female voice and extended vocal techniques drawn from contemporary, experimental, and non-Western influences and manipulate my voice with a glove-based gestural control interface (MiMu).</w:t>
      </w:r>
      <w:r w:rsidR="00E8005D">
        <w:rPr>
          <w:szCs w:val="24"/>
        </w:rPr>
        <w:t xml:space="preserve"> This piece </w:t>
      </w:r>
      <w:r w:rsidR="008E07BF">
        <w:rPr>
          <w:szCs w:val="24"/>
        </w:rPr>
        <w:t>can</w:t>
      </w:r>
      <w:r w:rsidR="00E8005D">
        <w:rPr>
          <w:szCs w:val="24"/>
        </w:rPr>
        <w:t xml:space="preserve"> be performed by other singers, however, due to the inaccessibility and inflexible sizing of gesture-based wearable controllers, I am the sole performer currently.</w:t>
      </w:r>
      <w:r w:rsidRPr="0056305E">
        <w:rPr>
          <w:szCs w:val="24"/>
        </w:rPr>
        <w:t xml:space="preserve"> Gesture data is fed through proprietary software called </w:t>
      </w:r>
      <w:r w:rsidRPr="0056305E">
        <w:rPr>
          <w:i/>
          <w:iCs/>
          <w:szCs w:val="24"/>
        </w:rPr>
        <w:t>Glover</w:t>
      </w:r>
      <w:r w:rsidRPr="0056305E">
        <w:rPr>
          <w:szCs w:val="24"/>
        </w:rPr>
        <w:t xml:space="preserve"> </w:t>
      </w:r>
      <w:r w:rsidRPr="0056305E">
        <w:rPr>
          <w:szCs w:val="24"/>
        </w:rPr>
        <w:fldChar w:fldCharType="begin"/>
      </w:r>
      <w:r w:rsidR="00C3481E">
        <w:rPr>
          <w:szCs w:val="24"/>
        </w:rPr>
        <w:instrText xml:space="preserve"> ADDIN ZOTERO_ITEM CSL_CITATION {"citationID":"HLLs5WZQ","properties":{"formattedCitation":"(MI.MU Gloves Ltd, 2022)","plainCitation":"(MI.MU Gloves Ltd, 2022)","noteIndex":0},"citationItems":[{"id":4623,"uris":["http://zotero.org/users/4758760/items/YX3W7CFH"],"itemData":{"id":4623,"type":"book","medium":"MacOS","publisher":"MI.MU Gloves Ltd","title":"Glover","version":"1.1.1","author":[{"literal":"MI.MU Gloves Ltd"}],"issued":{"date-parts":[["2022"]]}}}],"schema":"https://github.com/citation-style-language/schema/raw/master/csl-citation.json"} </w:instrText>
      </w:r>
      <w:r w:rsidRPr="0056305E">
        <w:rPr>
          <w:szCs w:val="24"/>
        </w:rPr>
        <w:fldChar w:fldCharType="separate"/>
      </w:r>
      <w:r w:rsidR="00C3481E">
        <w:rPr>
          <w:szCs w:val="24"/>
        </w:rPr>
        <w:t>(MI.MU Gloves Ltd, 2022)</w:t>
      </w:r>
      <w:r w:rsidRPr="0056305E">
        <w:rPr>
          <w:szCs w:val="24"/>
        </w:rPr>
        <w:fldChar w:fldCharType="end"/>
      </w:r>
      <w:r w:rsidRPr="0056305E">
        <w:rPr>
          <w:szCs w:val="24"/>
        </w:rPr>
        <w:t xml:space="preserve"> and into </w:t>
      </w:r>
      <w:r w:rsidRPr="0056305E">
        <w:rPr>
          <w:i/>
          <w:iCs/>
          <w:szCs w:val="24"/>
        </w:rPr>
        <w:t>Ableton Live</w:t>
      </w:r>
      <w:r w:rsidRPr="0056305E">
        <w:rPr>
          <w:szCs w:val="24"/>
        </w:rPr>
        <w:t xml:space="preserve"> </w:t>
      </w:r>
      <w:r w:rsidR="007E7AD7" w:rsidRPr="0056305E">
        <w:rPr>
          <w:szCs w:val="24"/>
        </w:rPr>
        <w:fldChar w:fldCharType="begin"/>
      </w:r>
      <w:r w:rsidR="00C3481E">
        <w:rPr>
          <w:szCs w:val="24"/>
        </w:rPr>
        <w:instrText xml:space="preserve"> ADDIN ZOTERO_ITEM CSL_CITATION {"citationID":"tZWyw7L6","properties":{"formattedCitation":"(Ableton, 2021)","plainCitation":"(Ableton, 2021)","noteIndex":0},"citationItems":[{"id":4624,"uris":["http://zotero.org/users/4758760/items/LPEN5J3L"],"itemData":{"id":4624,"type":"book","event-place":"Germany","medium":"MacOS","publisher":"Ableton","publisher-place":"Germany","title":"Ableton Live 11","version":"11","author":[{"literal":"Ableton"}],"issued":{"date-parts":[["2021"]]}}}],"schema":"https://github.com/citation-style-language/schema/raw/master/csl-citation.json"} </w:instrText>
      </w:r>
      <w:r w:rsidR="007E7AD7" w:rsidRPr="0056305E">
        <w:rPr>
          <w:szCs w:val="24"/>
        </w:rPr>
        <w:fldChar w:fldCharType="separate"/>
      </w:r>
      <w:r w:rsidR="00C3481E">
        <w:rPr>
          <w:noProof/>
          <w:szCs w:val="24"/>
        </w:rPr>
        <w:t>(Ableton, 2021)</w:t>
      </w:r>
      <w:r w:rsidR="007E7AD7" w:rsidRPr="0056305E">
        <w:rPr>
          <w:szCs w:val="24"/>
        </w:rPr>
        <w:fldChar w:fldCharType="end"/>
      </w:r>
      <w:r w:rsidR="007E7AD7" w:rsidRPr="0056305E">
        <w:rPr>
          <w:szCs w:val="24"/>
        </w:rPr>
        <w:t xml:space="preserve"> </w:t>
      </w:r>
      <w:r w:rsidRPr="0056305E">
        <w:rPr>
          <w:szCs w:val="24"/>
        </w:rPr>
        <w:t xml:space="preserve">to process the voice in a variety of ways, including looping, distorting, granularising, and </w:t>
      </w:r>
      <w:proofErr w:type="spellStart"/>
      <w:r w:rsidRPr="0056305E">
        <w:rPr>
          <w:szCs w:val="24"/>
        </w:rPr>
        <w:t>spatialising</w:t>
      </w:r>
      <w:proofErr w:type="spellEnd"/>
      <w:r w:rsidRPr="0056305E">
        <w:rPr>
          <w:szCs w:val="24"/>
        </w:rPr>
        <w:t xml:space="preserve"> around a quadr</w:t>
      </w:r>
      <w:r w:rsidR="005443B7">
        <w:rPr>
          <w:szCs w:val="24"/>
        </w:rPr>
        <w:t>a</w:t>
      </w:r>
      <w:r w:rsidRPr="0056305E">
        <w:rPr>
          <w:szCs w:val="24"/>
        </w:rPr>
        <w:t xml:space="preserve">phonic, binaural, or other surround sound format immersive sound environment. I wrote, recorded, and performed the work in a quadraphonic environment using the </w:t>
      </w:r>
      <w:r w:rsidRPr="0056305E">
        <w:rPr>
          <w:i/>
          <w:iCs/>
          <w:szCs w:val="24"/>
        </w:rPr>
        <w:t>Max for Live</w:t>
      </w:r>
      <w:r w:rsidRPr="0056305E">
        <w:rPr>
          <w:szCs w:val="24"/>
        </w:rPr>
        <w:t xml:space="preserve"> addon </w:t>
      </w:r>
      <w:r w:rsidRPr="0056305E">
        <w:rPr>
          <w:i/>
          <w:iCs/>
          <w:szCs w:val="24"/>
        </w:rPr>
        <w:t>Surround Panner</w:t>
      </w:r>
      <w:r w:rsidRPr="0056305E">
        <w:rPr>
          <w:szCs w:val="24"/>
        </w:rPr>
        <w:t xml:space="preserve"> </w:t>
      </w:r>
      <w:r w:rsidRPr="0056305E">
        <w:rPr>
          <w:szCs w:val="24"/>
        </w:rPr>
        <w:fldChar w:fldCharType="begin"/>
      </w:r>
      <w:r w:rsidR="00C3481E">
        <w:rPr>
          <w:szCs w:val="24"/>
        </w:rPr>
        <w:instrText xml:space="preserve"> ADDIN ZOTERO_ITEM CSL_CITATION {"citationID":"0ng41zht","properties":{"formattedCitation":"(Ableton, 2020)","plainCitation":"(Ableton, 2020)","noteIndex":0},"citationItems":[{"id":4491,"uris":["http://zotero.org/users/4758760/items/D8CSNA4F"],"itemData":{"id":4491,"type":"book","abstract":"Surround Panner is a free Max for Live device that makes mixing for performances, installations and theaters using multi-channel speaker setups possible in Live. Simply load the device into a track in your Live set and use the XY control to place it anywhere in the surround field. Eight presets allow you to choose between four-, six- and eight-channel setups.\n\nUsing a streamlined set of controls, Surround Panner gives you precise control of your surround field. The Rotate control allows you to adjust circular movement in a two-dimensional space. The Smooth control allows you to make fluid position changes, even when using stepped automation that would otherwise produce a jarring effect. Focus controls how much a signal positioned in one speaker bleeds into the other speakers in the array. And Center provides volume compensation for signals panned into the middle of the surround field [that usually sound louder]. Finally, a multi-dimensional crossfader enables experimental routing and advanced sound design.","event-place":"Germany","medium":"MacOS","publisher":"Ableton","publisher-place":"Germany","title":"Surround Panner | Ableton","URL":"https://www.ableton.com/en/packs/surround-panner/#?item_type=max_for_live","version":"Ableton 11","author":[{"literal":"Ableton"}],"accessed":{"date-parts":[["2022",3,14]]},"issued":{"date-parts":[["2020"]]}}}],"schema":"https://github.com/citation-style-language/schema/raw/master/csl-citation.json"} </w:instrText>
      </w:r>
      <w:r w:rsidRPr="0056305E">
        <w:rPr>
          <w:szCs w:val="24"/>
        </w:rPr>
        <w:fldChar w:fldCharType="separate"/>
      </w:r>
      <w:r w:rsidR="00C3481E">
        <w:rPr>
          <w:szCs w:val="24"/>
        </w:rPr>
        <w:t>(Ableton, 2020)</w:t>
      </w:r>
      <w:r w:rsidRPr="0056305E">
        <w:rPr>
          <w:szCs w:val="24"/>
        </w:rPr>
        <w:fldChar w:fldCharType="end"/>
      </w:r>
      <w:r w:rsidRPr="0056305E">
        <w:rPr>
          <w:szCs w:val="24"/>
        </w:rPr>
        <w:t xml:space="preserve"> with four channels of audio sent through the auxiliary channels, thus the audio format configuration is flexible to suit different venues. Hand gestures manipulate the audio and gestural relationships with sound were selected through a mixture of practicality and symbolism. For example, the fist gesture grabs a sound and horizontal arm movements change its position in the sonic environment. This draws on the well understood concept of grabbing and moving something with one’s hand.</w:t>
      </w:r>
    </w:p>
    <w:p w14:paraId="1DC6FE77" w14:textId="6C01D48E" w:rsidR="00C1367D" w:rsidRPr="0056305E" w:rsidRDefault="00C1367D" w:rsidP="005D1F63">
      <w:pPr>
        <w:pStyle w:val="BodyText"/>
        <w:rPr>
          <w:szCs w:val="24"/>
        </w:rPr>
      </w:pPr>
      <w:r w:rsidRPr="0056305E">
        <w:rPr>
          <w:szCs w:val="24"/>
        </w:rPr>
        <w:t>The piece aims to reflect the current physical situation of my ha</w:t>
      </w:r>
      <w:r w:rsidR="00992EE0">
        <w:rPr>
          <w:szCs w:val="24"/>
        </w:rPr>
        <w:t>n</w:t>
      </w:r>
      <w:r w:rsidRPr="0056305E">
        <w:rPr>
          <w:szCs w:val="24"/>
        </w:rPr>
        <w:t>d injury and intends to convey a simplified version of the journey from normal functioning to injury. The piece does this primarily through the vocal line which builds by layering live vocal loops which ascend chromatically. There are 14 total loops. At the start, only the live acoustic voice is audible. An automated filter on all audio output gradually opens the audible frequencies over time from inaudible (</w:t>
      </w:r>
      <w:r w:rsidR="00E8005D">
        <w:rPr>
          <w:szCs w:val="24"/>
        </w:rPr>
        <w:t>10</w:t>
      </w:r>
      <w:r w:rsidRPr="0056305E">
        <w:rPr>
          <w:szCs w:val="24"/>
        </w:rPr>
        <w:t xml:space="preserve">0Hz for most female voices) to audible frequencies. As the pitch rises overtones and undertones, and other solo multiphonic singing techniques are incorporated. A pre-recorded voice sings a G with a tongue trill and functions as a timekeeping device. This sound can be heard around the </w:t>
      </w:r>
      <w:proofErr w:type="gramStart"/>
      <w:r w:rsidRPr="0056305E">
        <w:rPr>
          <w:szCs w:val="24"/>
        </w:rPr>
        <w:t>five, ten, 15, and 20 minute</w:t>
      </w:r>
      <w:proofErr w:type="gramEnd"/>
      <w:r w:rsidRPr="0056305E">
        <w:rPr>
          <w:szCs w:val="24"/>
        </w:rPr>
        <w:t xml:space="preserve"> marks. The pitches stack chromatically with specified extended vocal techniques as shown in </w:t>
      </w:r>
      <w:r w:rsidRPr="0056305E">
        <w:rPr>
          <w:i/>
          <w:iCs/>
          <w:szCs w:val="24"/>
        </w:rPr>
        <w:fldChar w:fldCharType="begin"/>
      </w:r>
      <w:r w:rsidRPr="0056305E">
        <w:rPr>
          <w:i/>
          <w:iCs/>
          <w:szCs w:val="24"/>
        </w:rPr>
        <w:instrText xml:space="preserve"> REF _Ref99392539 \h </w:instrText>
      </w:r>
      <w:r w:rsidR="005D1F63" w:rsidRPr="0056305E">
        <w:rPr>
          <w:i/>
          <w:iCs/>
          <w:szCs w:val="24"/>
        </w:rPr>
        <w:instrText xml:space="preserve"> \* MERGEFORMAT </w:instrText>
      </w:r>
      <w:r w:rsidRPr="0056305E">
        <w:rPr>
          <w:i/>
          <w:iCs/>
          <w:szCs w:val="24"/>
        </w:rPr>
      </w:r>
      <w:r w:rsidRPr="0056305E">
        <w:rPr>
          <w:i/>
          <w:iCs/>
          <w:szCs w:val="24"/>
        </w:rPr>
        <w:fldChar w:fldCharType="separate"/>
      </w:r>
      <w:r w:rsidRPr="0056305E">
        <w:rPr>
          <w:i/>
          <w:iCs/>
          <w:szCs w:val="24"/>
        </w:rPr>
        <w:t>Table 1</w:t>
      </w:r>
      <w:r w:rsidRPr="0056305E">
        <w:rPr>
          <w:i/>
          <w:iCs/>
          <w:szCs w:val="24"/>
        </w:rPr>
        <w:fldChar w:fldCharType="end"/>
      </w:r>
      <w:r w:rsidRPr="0056305E">
        <w:rPr>
          <w:szCs w:val="24"/>
        </w:rPr>
        <w:t>. With the addition of effects, the sound becomes a wall of noise over time due to the dense layering of processed vocals.</w:t>
      </w:r>
    </w:p>
    <w:p w14:paraId="29D4B14B" w14:textId="64C8C5B1" w:rsidR="00C1367D" w:rsidRPr="0056305E" w:rsidRDefault="00C1367D" w:rsidP="005D1F63">
      <w:pPr>
        <w:pStyle w:val="BodyText"/>
        <w:rPr>
          <w:szCs w:val="24"/>
        </w:rPr>
      </w:pPr>
      <w:r w:rsidRPr="0056305E">
        <w:rPr>
          <w:szCs w:val="24"/>
        </w:rPr>
        <w:t xml:space="preserve">After 14 minutes, the filter opens past 10,000Hz and the audio quality is degraded through fuzz and grain delay effects, becoming a fuzzy noise, like </w:t>
      </w:r>
      <w:r w:rsidR="00992EE0" w:rsidRPr="0056305E">
        <w:rPr>
          <w:szCs w:val="24"/>
        </w:rPr>
        <w:t>dialing</w:t>
      </w:r>
      <w:r w:rsidRPr="0056305E">
        <w:rPr>
          <w:szCs w:val="24"/>
        </w:rPr>
        <w:t xml:space="preserve"> into television static. Closed fist hand gestures “pick up” the sound which can then be moved, effected, and placed in the quadr</w:t>
      </w:r>
      <w:r w:rsidR="00992EE0">
        <w:rPr>
          <w:szCs w:val="24"/>
        </w:rPr>
        <w:t>a</w:t>
      </w:r>
      <w:r w:rsidRPr="0056305E">
        <w:rPr>
          <w:szCs w:val="24"/>
        </w:rPr>
        <w:t>phonic audio environment. A button cycles through which fist gesture is controlling what vocal loop. This control provides instability and unpredictability, as well as a sense of movement and being surrounded through the sound moving around the speaker</w:t>
      </w:r>
      <w:r w:rsidR="00CC3364" w:rsidRPr="0056305E">
        <w:rPr>
          <w:szCs w:val="24"/>
        </w:rPr>
        <w:t xml:space="preserve"> setup</w:t>
      </w:r>
      <w:r w:rsidRPr="0056305E">
        <w:rPr>
          <w:szCs w:val="24"/>
        </w:rPr>
        <w:t xml:space="preserve">. I use this to allude to the physical damage which my body has tried to knit back together and failed. The threads go together in unexpected ways and the body does not mend correctly. Further gesture routing is contained in </w:t>
      </w:r>
      <w:r w:rsidRPr="0056305E">
        <w:rPr>
          <w:i/>
          <w:iCs/>
          <w:szCs w:val="24"/>
        </w:rPr>
        <w:fldChar w:fldCharType="begin"/>
      </w:r>
      <w:r w:rsidRPr="0056305E">
        <w:rPr>
          <w:i/>
          <w:iCs/>
          <w:szCs w:val="24"/>
        </w:rPr>
        <w:instrText xml:space="preserve"> REF _Ref99392584 \h </w:instrText>
      </w:r>
      <w:r w:rsidR="005D1F63" w:rsidRPr="0056305E">
        <w:rPr>
          <w:i/>
          <w:iCs/>
          <w:szCs w:val="24"/>
        </w:rPr>
        <w:instrText xml:space="preserve"> \* MERGEFORMAT </w:instrText>
      </w:r>
      <w:r w:rsidRPr="0056305E">
        <w:rPr>
          <w:i/>
          <w:iCs/>
          <w:szCs w:val="24"/>
        </w:rPr>
      </w:r>
      <w:r w:rsidRPr="0056305E">
        <w:rPr>
          <w:i/>
          <w:iCs/>
          <w:szCs w:val="24"/>
        </w:rPr>
        <w:fldChar w:fldCharType="separate"/>
      </w:r>
      <w:r w:rsidRPr="0056305E">
        <w:rPr>
          <w:i/>
          <w:iCs/>
          <w:szCs w:val="24"/>
        </w:rPr>
        <w:t>Table 2</w:t>
      </w:r>
      <w:r w:rsidRPr="0056305E">
        <w:rPr>
          <w:i/>
          <w:iCs/>
          <w:szCs w:val="24"/>
        </w:rPr>
        <w:fldChar w:fldCharType="end"/>
      </w:r>
      <w:r w:rsidRPr="0056305E">
        <w:rPr>
          <w:i/>
          <w:iCs/>
          <w:szCs w:val="24"/>
        </w:rPr>
        <w:t>.</w:t>
      </w:r>
      <w:r w:rsidRPr="0056305E">
        <w:rPr>
          <w:szCs w:val="24"/>
        </w:rPr>
        <w:t xml:space="preserve"> </w:t>
      </w:r>
    </w:p>
    <w:tbl>
      <w:tblPr>
        <w:tblStyle w:val="TableGrid"/>
        <w:tblW w:w="0" w:type="auto"/>
        <w:tblLook w:val="04A0" w:firstRow="1" w:lastRow="0" w:firstColumn="1" w:lastColumn="0" w:noHBand="0" w:noVBand="1"/>
      </w:tblPr>
      <w:tblGrid>
        <w:gridCol w:w="750"/>
        <w:gridCol w:w="946"/>
        <w:gridCol w:w="7797"/>
      </w:tblGrid>
      <w:tr w:rsidR="00ED261D" w:rsidRPr="0056305E" w14:paraId="502A5FD5" w14:textId="77777777" w:rsidTr="0056305E">
        <w:tc>
          <w:tcPr>
            <w:tcW w:w="750" w:type="dxa"/>
          </w:tcPr>
          <w:p w14:paraId="042A1D4F" w14:textId="734312B4" w:rsidR="00ED261D" w:rsidRPr="0056305E" w:rsidRDefault="00ED261D" w:rsidP="002312D0">
            <w:pPr>
              <w:jc w:val="center"/>
              <w:rPr>
                <w:rFonts w:ascii="Times New Roman" w:hAnsi="Times New Roman" w:cs="Times New Roman"/>
                <w:b/>
                <w:bCs/>
              </w:rPr>
            </w:pPr>
            <w:r w:rsidRPr="0056305E">
              <w:rPr>
                <w:rFonts w:ascii="Times New Roman" w:hAnsi="Times New Roman" w:cs="Times New Roman"/>
                <w:b/>
                <w:bCs/>
              </w:rPr>
              <w:t>Loop</w:t>
            </w:r>
          </w:p>
        </w:tc>
        <w:tc>
          <w:tcPr>
            <w:tcW w:w="946" w:type="dxa"/>
          </w:tcPr>
          <w:p w14:paraId="5EB3162C" w14:textId="77777777" w:rsidR="00ED261D" w:rsidRPr="0056305E" w:rsidRDefault="00ED261D" w:rsidP="002312D0">
            <w:pPr>
              <w:jc w:val="center"/>
              <w:rPr>
                <w:rFonts w:ascii="Times New Roman" w:hAnsi="Times New Roman" w:cs="Times New Roman"/>
                <w:b/>
                <w:bCs/>
              </w:rPr>
            </w:pPr>
            <w:r w:rsidRPr="0056305E">
              <w:rPr>
                <w:rFonts w:ascii="Times New Roman" w:hAnsi="Times New Roman" w:cs="Times New Roman"/>
                <w:b/>
                <w:bCs/>
              </w:rPr>
              <w:t>Pitch</w:t>
            </w:r>
          </w:p>
        </w:tc>
        <w:tc>
          <w:tcPr>
            <w:tcW w:w="7797" w:type="dxa"/>
          </w:tcPr>
          <w:p w14:paraId="176671D9" w14:textId="77777777" w:rsidR="00ED261D" w:rsidRPr="0056305E" w:rsidRDefault="00ED261D" w:rsidP="009C2393">
            <w:pPr>
              <w:rPr>
                <w:rFonts w:ascii="Times New Roman" w:hAnsi="Times New Roman" w:cs="Times New Roman"/>
                <w:b/>
                <w:bCs/>
              </w:rPr>
            </w:pPr>
            <w:r w:rsidRPr="0056305E">
              <w:rPr>
                <w:rFonts w:ascii="Times New Roman" w:hAnsi="Times New Roman" w:cs="Times New Roman"/>
                <w:b/>
                <w:bCs/>
              </w:rPr>
              <w:t>Vocal Technique</w:t>
            </w:r>
          </w:p>
        </w:tc>
      </w:tr>
      <w:tr w:rsidR="00ED261D" w:rsidRPr="0056305E" w14:paraId="78837DD1" w14:textId="77777777" w:rsidTr="0056305E">
        <w:tc>
          <w:tcPr>
            <w:tcW w:w="750" w:type="dxa"/>
          </w:tcPr>
          <w:p w14:paraId="04AB4B98"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w:t>
            </w:r>
          </w:p>
        </w:tc>
        <w:tc>
          <w:tcPr>
            <w:tcW w:w="946" w:type="dxa"/>
          </w:tcPr>
          <w:p w14:paraId="3A7FB832"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N/A</w:t>
            </w:r>
          </w:p>
        </w:tc>
        <w:tc>
          <w:tcPr>
            <w:tcW w:w="7797" w:type="dxa"/>
          </w:tcPr>
          <w:p w14:paraId="50CA35EC"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Egressive and ingressive vocal fry (rumble/grumble)</w:t>
            </w:r>
          </w:p>
        </w:tc>
      </w:tr>
      <w:tr w:rsidR="00ED261D" w:rsidRPr="0056305E" w14:paraId="5D07C78A" w14:textId="77777777" w:rsidTr="0056305E">
        <w:tc>
          <w:tcPr>
            <w:tcW w:w="750" w:type="dxa"/>
          </w:tcPr>
          <w:p w14:paraId="677EA805"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2</w:t>
            </w:r>
          </w:p>
        </w:tc>
        <w:tc>
          <w:tcPr>
            <w:tcW w:w="946" w:type="dxa"/>
          </w:tcPr>
          <w:p w14:paraId="0100B3A4"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Eb</w:t>
            </w:r>
          </w:p>
        </w:tc>
        <w:tc>
          <w:tcPr>
            <w:tcW w:w="7797" w:type="dxa"/>
          </w:tcPr>
          <w:p w14:paraId="12F85CAB"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Eb with undertone singing and ingressive fry </w:t>
            </w:r>
          </w:p>
        </w:tc>
      </w:tr>
      <w:tr w:rsidR="00ED261D" w:rsidRPr="0056305E" w14:paraId="0B1658E8" w14:textId="77777777" w:rsidTr="0056305E">
        <w:tc>
          <w:tcPr>
            <w:tcW w:w="750" w:type="dxa"/>
          </w:tcPr>
          <w:p w14:paraId="0E7EE00D"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lastRenderedPageBreak/>
              <w:t>3</w:t>
            </w:r>
          </w:p>
        </w:tc>
        <w:tc>
          <w:tcPr>
            <w:tcW w:w="946" w:type="dxa"/>
          </w:tcPr>
          <w:p w14:paraId="34660586"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w:t>
            </w:r>
          </w:p>
        </w:tc>
        <w:tc>
          <w:tcPr>
            <w:tcW w:w="7797" w:type="dxa"/>
          </w:tcPr>
          <w:p w14:paraId="48EEC55D" w14:textId="38D4FCE6"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Ingressive E and egressive fry</w:t>
            </w:r>
          </w:p>
        </w:tc>
      </w:tr>
      <w:tr w:rsidR="00ED261D" w:rsidRPr="0056305E" w14:paraId="379D1194" w14:textId="77777777" w:rsidTr="0056305E">
        <w:tc>
          <w:tcPr>
            <w:tcW w:w="750" w:type="dxa"/>
          </w:tcPr>
          <w:p w14:paraId="735D60C5"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4</w:t>
            </w:r>
          </w:p>
        </w:tc>
        <w:tc>
          <w:tcPr>
            <w:tcW w:w="946" w:type="dxa"/>
          </w:tcPr>
          <w:p w14:paraId="60565103"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F – Gb</w:t>
            </w:r>
          </w:p>
        </w:tc>
        <w:tc>
          <w:tcPr>
            <w:tcW w:w="7797" w:type="dxa"/>
          </w:tcPr>
          <w:p w14:paraId="6A6ECC36"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Egressive and ingressive phonation on DZH sound, alternating between pitches</w:t>
            </w:r>
          </w:p>
        </w:tc>
      </w:tr>
      <w:tr w:rsidR="00ED261D" w:rsidRPr="0056305E" w14:paraId="05A4A397" w14:textId="77777777" w:rsidTr="0056305E">
        <w:tc>
          <w:tcPr>
            <w:tcW w:w="750" w:type="dxa"/>
          </w:tcPr>
          <w:p w14:paraId="1FB82C11"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5</w:t>
            </w:r>
          </w:p>
        </w:tc>
        <w:tc>
          <w:tcPr>
            <w:tcW w:w="946" w:type="dxa"/>
          </w:tcPr>
          <w:p w14:paraId="777F3EB8"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G</w:t>
            </w:r>
          </w:p>
        </w:tc>
        <w:tc>
          <w:tcPr>
            <w:tcW w:w="7797" w:type="dxa"/>
          </w:tcPr>
          <w:p w14:paraId="67962209"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066E2942" w14:textId="77777777" w:rsidTr="0056305E">
        <w:tc>
          <w:tcPr>
            <w:tcW w:w="750" w:type="dxa"/>
          </w:tcPr>
          <w:p w14:paraId="1824960C"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6</w:t>
            </w:r>
          </w:p>
        </w:tc>
        <w:tc>
          <w:tcPr>
            <w:tcW w:w="946" w:type="dxa"/>
          </w:tcPr>
          <w:p w14:paraId="4E9D1B0E"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Ab</w:t>
            </w:r>
          </w:p>
        </w:tc>
        <w:tc>
          <w:tcPr>
            <w:tcW w:w="7797" w:type="dxa"/>
          </w:tcPr>
          <w:p w14:paraId="7C23D9F9" w14:textId="4B691691"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w:t>
            </w:r>
            <w:r w:rsidR="00CC3364" w:rsidRPr="0056305E">
              <w:rPr>
                <w:rFonts w:ascii="Times New Roman" w:hAnsi="Times New Roman" w:cs="Times New Roman"/>
              </w:rPr>
              <w:t>phonation (</w:t>
            </w:r>
            <w:r w:rsidRPr="0056305E">
              <w:rPr>
                <w:rFonts w:ascii="Times New Roman" w:hAnsi="Times New Roman" w:cs="Times New Roman"/>
              </w:rPr>
              <w:t>loops 6 – 14 with overtone singing)</w:t>
            </w:r>
          </w:p>
        </w:tc>
      </w:tr>
      <w:tr w:rsidR="00ED261D" w:rsidRPr="0056305E" w14:paraId="547CBE96" w14:textId="77777777" w:rsidTr="0056305E">
        <w:tc>
          <w:tcPr>
            <w:tcW w:w="750" w:type="dxa"/>
          </w:tcPr>
          <w:p w14:paraId="4B318FEF"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7</w:t>
            </w:r>
          </w:p>
        </w:tc>
        <w:tc>
          <w:tcPr>
            <w:tcW w:w="946" w:type="dxa"/>
          </w:tcPr>
          <w:p w14:paraId="476B9E30"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A</w:t>
            </w:r>
          </w:p>
        </w:tc>
        <w:tc>
          <w:tcPr>
            <w:tcW w:w="7797" w:type="dxa"/>
          </w:tcPr>
          <w:p w14:paraId="06A07387"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Egressive and ingressive phonation with overtone singing</w:t>
            </w:r>
          </w:p>
        </w:tc>
      </w:tr>
      <w:tr w:rsidR="00ED261D" w:rsidRPr="0056305E" w14:paraId="5452CEED" w14:textId="77777777" w:rsidTr="0056305E">
        <w:tc>
          <w:tcPr>
            <w:tcW w:w="750" w:type="dxa"/>
          </w:tcPr>
          <w:p w14:paraId="50A85157"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8</w:t>
            </w:r>
          </w:p>
        </w:tc>
        <w:tc>
          <w:tcPr>
            <w:tcW w:w="946" w:type="dxa"/>
          </w:tcPr>
          <w:p w14:paraId="64455011"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Bb</w:t>
            </w:r>
          </w:p>
        </w:tc>
        <w:tc>
          <w:tcPr>
            <w:tcW w:w="7797" w:type="dxa"/>
          </w:tcPr>
          <w:p w14:paraId="521D97BB" w14:textId="7C81E728"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03C6C29C" w14:textId="77777777" w:rsidTr="0056305E">
        <w:tc>
          <w:tcPr>
            <w:tcW w:w="750" w:type="dxa"/>
          </w:tcPr>
          <w:p w14:paraId="07D94CD1"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9</w:t>
            </w:r>
          </w:p>
        </w:tc>
        <w:tc>
          <w:tcPr>
            <w:tcW w:w="946" w:type="dxa"/>
          </w:tcPr>
          <w:p w14:paraId="3664A4ED"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B</w:t>
            </w:r>
          </w:p>
        </w:tc>
        <w:tc>
          <w:tcPr>
            <w:tcW w:w="7797" w:type="dxa"/>
          </w:tcPr>
          <w:p w14:paraId="4E17D803" w14:textId="1E8DDD39"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4622824E" w14:textId="77777777" w:rsidTr="0056305E">
        <w:tc>
          <w:tcPr>
            <w:tcW w:w="750" w:type="dxa"/>
          </w:tcPr>
          <w:p w14:paraId="7B249423"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10</w:t>
            </w:r>
          </w:p>
        </w:tc>
        <w:tc>
          <w:tcPr>
            <w:tcW w:w="946" w:type="dxa"/>
          </w:tcPr>
          <w:p w14:paraId="45540F21"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C – Db</w:t>
            </w:r>
          </w:p>
        </w:tc>
        <w:tc>
          <w:tcPr>
            <w:tcW w:w="7797" w:type="dxa"/>
          </w:tcPr>
          <w:p w14:paraId="44D54E1D" w14:textId="436C9891"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Egressive and ingressive phonation, alternating between pitches</w:t>
            </w:r>
          </w:p>
        </w:tc>
      </w:tr>
      <w:tr w:rsidR="00ED261D" w:rsidRPr="0056305E" w14:paraId="6A80202F" w14:textId="77777777" w:rsidTr="0056305E">
        <w:tc>
          <w:tcPr>
            <w:tcW w:w="750" w:type="dxa"/>
          </w:tcPr>
          <w:p w14:paraId="34EDC706"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11</w:t>
            </w:r>
          </w:p>
        </w:tc>
        <w:tc>
          <w:tcPr>
            <w:tcW w:w="946" w:type="dxa"/>
          </w:tcPr>
          <w:p w14:paraId="20F8FF1B"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D</w:t>
            </w:r>
          </w:p>
        </w:tc>
        <w:tc>
          <w:tcPr>
            <w:tcW w:w="7797" w:type="dxa"/>
          </w:tcPr>
          <w:p w14:paraId="0B5F850E" w14:textId="3825C9BE"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00CED341" w14:textId="77777777" w:rsidTr="0056305E">
        <w:tc>
          <w:tcPr>
            <w:tcW w:w="750" w:type="dxa"/>
          </w:tcPr>
          <w:p w14:paraId="505F8A75"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12</w:t>
            </w:r>
          </w:p>
        </w:tc>
        <w:tc>
          <w:tcPr>
            <w:tcW w:w="946" w:type="dxa"/>
          </w:tcPr>
          <w:p w14:paraId="7C4F8D1B"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Eb</w:t>
            </w:r>
          </w:p>
        </w:tc>
        <w:tc>
          <w:tcPr>
            <w:tcW w:w="7797" w:type="dxa"/>
          </w:tcPr>
          <w:p w14:paraId="12E54683" w14:textId="1CB95A6A"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15AC5A6E" w14:textId="77777777" w:rsidTr="0056305E">
        <w:tc>
          <w:tcPr>
            <w:tcW w:w="750" w:type="dxa"/>
          </w:tcPr>
          <w:p w14:paraId="198B18EA"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13</w:t>
            </w:r>
          </w:p>
        </w:tc>
        <w:tc>
          <w:tcPr>
            <w:tcW w:w="946" w:type="dxa"/>
          </w:tcPr>
          <w:p w14:paraId="08479A9C"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E</w:t>
            </w:r>
          </w:p>
        </w:tc>
        <w:tc>
          <w:tcPr>
            <w:tcW w:w="7797" w:type="dxa"/>
          </w:tcPr>
          <w:p w14:paraId="3E030A3B" w14:textId="0DCE4690"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r w:rsidR="00ED261D" w:rsidRPr="0056305E" w14:paraId="7DEBF4AF" w14:textId="77777777" w:rsidTr="0056305E">
        <w:trPr>
          <w:trHeight w:val="445"/>
        </w:trPr>
        <w:tc>
          <w:tcPr>
            <w:tcW w:w="750" w:type="dxa"/>
          </w:tcPr>
          <w:p w14:paraId="1015F9CB"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14</w:t>
            </w:r>
          </w:p>
        </w:tc>
        <w:tc>
          <w:tcPr>
            <w:tcW w:w="946" w:type="dxa"/>
          </w:tcPr>
          <w:p w14:paraId="361C8D54" w14:textId="77777777"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F</w:t>
            </w:r>
          </w:p>
        </w:tc>
        <w:tc>
          <w:tcPr>
            <w:tcW w:w="7797" w:type="dxa"/>
          </w:tcPr>
          <w:p w14:paraId="0066AC48" w14:textId="3D75C2AD" w:rsidR="00ED261D" w:rsidRPr="0056305E" w:rsidRDefault="00ED261D" w:rsidP="006234C1">
            <w:pPr>
              <w:pStyle w:val="BodyText"/>
              <w:rPr>
                <w:rFonts w:ascii="Times New Roman" w:hAnsi="Times New Roman" w:cs="Times New Roman"/>
              </w:rPr>
            </w:pPr>
            <w:r w:rsidRPr="0056305E">
              <w:rPr>
                <w:rFonts w:ascii="Times New Roman" w:hAnsi="Times New Roman" w:cs="Times New Roman"/>
              </w:rPr>
              <w:t xml:space="preserve">Egressive and ingressive phonation </w:t>
            </w:r>
          </w:p>
        </w:tc>
      </w:tr>
    </w:tbl>
    <w:p w14:paraId="6016D60F" w14:textId="77777777" w:rsidR="00ED261D" w:rsidRPr="00C1367D" w:rsidRDefault="00ED261D" w:rsidP="00ED261D">
      <w:pPr>
        <w:pStyle w:val="Caption"/>
      </w:pPr>
      <w:bookmarkStart w:id="0" w:name="_Ref99392539"/>
      <w:r w:rsidRPr="00C1367D">
        <w:t xml:space="preserve">Table </w:t>
      </w:r>
      <w:r w:rsidRPr="00C1367D">
        <w:fldChar w:fldCharType="begin"/>
      </w:r>
      <w:r w:rsidRPr="00C1367D">
        <w:instrText xml:space="preserve"> SEQ Table \* ARABIC </w:instrText>
      </w:r>
      <w:r w:rsidRPr="00C1367D">
        <w:fldChar w:fldCharType="separate"/>
      </w:r>
      <w:r w:rsidRPr="00C1367D">
        <w:t>1</w:t>
      </w:r>
      <w:r w:rsidRPr="00C1367D">
        <w:fldChar w:fldCharType="end"/>
      </w:r>
      <w:bookmarkEnd w:id="0"/>
      <w:r w:rsidRPr="00C1367D">
        <w:t xml:space="preserve">. </w:t>
      </w:r>
      <w:r w:rsidRPr="00ED261D">
        <w:rPr>
          <w:b w:val="0"/>
          <w:bCs/>
        </w:rPr>
        <w:t>Pitch and vocal technique assignment for the live recorded vocal loops.</w:t>
      </w:r>
      <w:r w:rsidRPr="00C1367D">
        <w:t xml:space="preserve"> </w:t>
      </w:r>
    </w:p>
    <w:p w14:paraId="5FA24450" w14:textId="3C644814" w:rsidR="00C1367D" w:rsidRPr="0056305E" w:rsidRDefault="00C1367D" w:rsidP="005D1F63">
      <w:pPr>
        <w:pStyle w:val="BodyText"/>
        <w:rPr>
          <w:szCs w:val="24"/>
        </w:rPr>
      </w:pPr>
      <w:r w:rsidRPr="0056305E">
        <w:rPr>
          <w:szCs w:val="24"/>
        </w:rPr>
        <w:t xml:space="preserve">After the loops have been recorded, </w:t>
      </w:r>
      <w:r w:rsidR="008E07BF">
        <w:rPr>
          <w:szCs w:val="24"/>
        </w:rPr>
        <w:t>there is space for</w:t>
      </w:r>
      <w:r w:rsidRPr="0056305E">
        <w:rPr>
          <w:szCs w:val="24"/>
        </w:rPr>
        <w:t xml:space="preserve"> improvis</w:t>
      </w:r>
      <w:r w:rsidR="008E07BF">
        <w:rPr>
          <w:szCs w:val="24"/>
        </w:rPr>
        <w:t>ation</w:t>
      </w:r>
      <w:r w:rsidR="00ED4E14">
        <w:rPr>
          <w:szCs w:val="24"/>
        </w:rPr>
        <w:t>. First by affecting the sound through the gesture and placing sounds in the quadraphonic environment. Secondly through</w:t>
      </w:r>
      <w:r w:rsidRPr="0056305E">
        <w:rPr>
          <w:szCs w:val="24"/>
        </w:rPr>
        <w:t xml:space="preserve"> two </w:t>
      </w:r>
      <w:r w:rsidR="00ED4E14">
        <w:rPr>
          <w:szCs w:val="24"/>
        </w:rPr>
        <w:t xml:space="preserve">melodic </w:t>
      </w:r>
      <w:r w:rsidRPr="0056305E">
        <w:rPr>
          <w:szCs w:val="24"/>
        </w:rPr>
        <w:t xml:space="preserve">phrases </w:t>
      </w:r>
      <w:r w:rsidR="00ED4E14">
        <w:rPr>
          <w:szCs w:val="24"/>
        </w:rPr>
        <w:t>(</w:t>
      </w:r>
      <w:r w:rsidRPr="0056305E">
        <w:rPr>
          <w:szCs w:val="24"/>
        </w:rPr>
        <w:t>rhythm is at the discretion of the performer) using harmonic minor and double harmonic scale in any comfortable range, with and without overtone singing. The phrases are 1, 3, b2, 1</w:t>
      </w:r>
      <w:r w:rsidR="008E07BF">
        <w:rPr>
          <w:szCs w:val="24"/>
        </w:rPr>
        <w:t>/8</w:t>
      </w:r>
      <w:r w:rsidRPr="0056305E">
        <w:rPr>
          <w:szCs w:val="24"/>
        </w:rPr>
        <w:t xml:space="preserve">, b6, 5, 7, </w:t>
      </w:r>
      <w:r w:rsidR="008E07BF">
        <w:rPr>
          <w:szCs w:val="24"/>
        </w:rPr>
        <w:t>8/</w:t>
      </w:r>
      <w:r w:rsidRPr="0056305E">
        <w:rPr>
          <w:szCs w:val="24"/>
        </w:rPr>
        <w:t>1 and 8, 5, b7, 7, 4, 3, 8, b9.</w:t>
      </w:r>
    </w:p>
    <w:p w14:paraId="6F23A87F" w14:textId="77777777" w:rsidR="00C1367D" w:rsidRPr="0056305E" w:rsidRDefault="00C1367D" w:rsidP="005D1F63">
      <w:pPr>
        <w:pStyle w:val="BodyText"/>
        <w:rPr>
          <w:szCs w:val="24"/>
        </w:rPr>
      </w:pPr>
      <w:r w:rsidRPr="0056305E">
        <w:rPr>
          <w:szCs w:val="24"/>
        </w:rPr>
        <w:t xml:space="preserve">The larger context of this piece is ways of expressing trauma, which is a deeply personal experience, to an audience in a way that is evocative and honest.  It is also to demonstrate the affordances of technology to enhance and extend the voice and express instances of trauma where language does not ordinarily preside or take precedence. </w:t>
      </w:r>
    </w:p>
    <w:p w14:paraId="4603FE82" w14:textId="44C83D06" w:rsidR="00C1367D" w:rsidRPr="0056305E" w:rsidRDefault="00C1367D" w:rsidP="00C1367D">
      <w:pPr>
        <w:pStyle w:val="Second-LevelHeadings"/>
        <w:numPr>
          <w:ilvl w:val="1"/>
          <w:numId w:val="2"/>
        </w:numPr>
        <w:rPr>
          <w:sz w:val="24"/>
          <w:szCs w:val="24"/>
        </w:rPr>
      </w:pPr>
      <w:bookmarkStart w:id="1" w:name="_Toc85572610"/>
      <w:r w:rsidRPr="0056305E">
        <w:rPr>
          <w:sz w:val="24"/>
          <w:szCs w:val="24"/>
        </w:rPr>
        <w:t>Assigning Meaning</w:t>
      </w:r>
      <w:bookmarkEnd w:id="1"/>
    </w:p>
    <w:p w14:paraId="3BBEF229" w14:textId="5EB40DD0" w:rsidR="0056305E" w:rsidRPr="0056305E" w:rsidRDefault="00C1367D" w:rsidP="005D1F63">
      <w:pPr>
        <w:pStyle w:val="BodyText"/>
        <w:rPr>
          <w:szCs w:val="24"/>
        </w:rPr>
      </w:pPr>
      <w:r w:rsidRPr="0056305E">
        <w:rPr>
          <w:szCs w:val="24"/>
        </w:rPr>
        <w:t xml:space="preserve">For this work, </w:t>
      </w:r>
      <w:r w:rsidRPr="0056305E">
        <w:rPr>
          <w:i/>
          <w:iCs/>
          <w:szCs w:val="24"/>
        </w:rPr>
        <w:t>Ableton Live</w:t>
      </w:r>
      <w:r w:rsidRPr="0056305E">
        <w:rPr>
          <w:szCs w:val="24"/>
        </w:rPr>
        <w:t xml:space="preserve">, </w:t>
      </w:r>
      <w:r w:rsidRPr="0056305E">
        <w:rPr>
          <w:i/>
          <w:iCs/>
          <w:szCs w:val="24"/>
        </w:rPr>
        <w:t>MiMu</w:t>
      </w:r>
      <w:r w:rsidRPr="0056305E">
        <w:rPr>
          <w:szCs w:val="24"/>
        </w:rPr>
        <w:t xml:space="preserve">, and </w:t>
      </w:r>
      <w:r w:rsidRPr="0056305E">
        <w:rPr>
          <w:i/>
          <w:iCs/>
          <w:szCs w:val="24"/>
        </w:rPr>
        <w:t>Glover</w:t>
      </w:r>
      <w:r w:rsidRPr="0056305E">
        <w:rPr>
          <w:szCs w:val="24"/>
        </w:rPr>
        <w:t xml:space="preserve"> capture and interpret data to create the electronic sound components. The </w:t>
      </w:r>
      <w:r w:rsidRPr="0056305E">
        <w:rPr>
          <w:i/>
          <w:iCs/>
          <w:szCs w:val="24"/>
        </w:rPr>
        <w:t>MiMu</w:t>
      </w:r>
      <w:r w:rsidRPr="0056305E">
        <w:rPr>
          <w:szCs w:val="24"/>
        </w:rPr>
        <w:t xml:space="preserve"> gloves use flexible sensors, a button, accelerometer, gyroscope, and magnetometer sensor to capture movement data and transmits data over WIFI where it is translated by </w:t>
      </w:r>
      <w:r w:rsidRPr="0056305E">
        <w:rPr>
          <w:i/>
          <w:iCs/>
          <w:szCs w:val="24"/>
        </w:rPr>
        <w:t>Glover</w:t>
      </w:r>
      <w:r w:rsidRPr="0056305E">
        <w:rPr>
          <w:szCs w:val="24"/>
        </w:rPr>
        <w:t xml:space="preserve"> and output to one's digital audio workstation of choice. It can provide user feedback through LED’s and/or vibration feedback on the gloves. </w:t>
      </w:r>
    </w:p>
    <w:tbl>
      <w:tblPr>
        <w:tblStyle w:val="TableGrid"/>
        <w:tblW w:w="9776" w:type="dxa"/>
        <w:tblLook w:val="04A0" w:firstRow="1" w:lastRow="0" w:firstColumn="1" w:lastColumn="0" w:noHBand="0" w:noVBand="1"/>
      </w:tblPr>
      <w:tblGrid>
        <w:gridCol w:w="2972"/>
        <w:gridCol w:w="6804"/>
      </w:tblGrid>
      <w:tr w:rsidR="00ED261D" w:rsidRPr="00402B4D" w14:paraId="15C5A42A" w14:textId="77777777" w:rsidTr="0056305E">
        <w:trPr>
          <w:trHeight w:val="385"/>
        </w:trPr>
        <w:tc>
          <w:tcPr>
            <w:tcW w:w="9776" w:type="dxa"/>
            <w:gridSpan w:val="2"/>
          </w:tcPr>
          <w:p w14:paraId="655F5826" w14:textId="77777777" w:rsidR="00ED261D" w:rsidRPr="00402B4D" w:rsidRDefault="00ED261D" w:rsidP="009C2393">
            <w:pPr>
              <w:rPr>
                <w:rFonts w:ascii="Times New Roman" w:hAnsi="Times New Roman" w:cs="Times New Roman"/>
                <w:i/>
                <w:iCs/>
                <w:lang w:val="en-AU"/>
              </w:rPr>
            </w:pPr>
            <w:r w:rsidRPr="00402B4D">
              <w:rPr>
                <w:rFonts w:ascii="Times New Roman" w:hAnsi="Times New Roman" w:cs="Times New Roman"/>
                <w:i/>
                <w:iCs/>
                <w:lang w:val="en-AU"/>
              </w:rPr>
              <w:t>Ode to My Frayed Nerves Gesture Routing (simplified)</w:t>
            </w:r>
          </w:p>
        </w:tc>
      </w:tr>
      <w:tr w:rsidR="00ED261D" w:rsidRPr="0056305E" w14:paraId="6640ADD2" w14:textId="77777777" w:rsidTr="0056305E">
        <w:trPr>
          <w:trHeight w:val="385"/>
        </w:trPr>
        <w:tc>
          <w:tcPr>
            <w:tcW w:w="2972" w:type="dxa"/>
          </w:tcPr>
          <w:p w14:paraId="5A37AA7C" w14:textId="77777777" w:rsidR="00ED261D" w:rsidRPr="0056305E" w:rsidRDefault="00ED261D" w:rsidP="009C2393">
            <w:pPr>
              <w:rPr>
                <w:rFonts w:ascii="Times New Roman" w:hAnsi="Times New Roman" w:cs="Times New Roman"/>
                <w:b/>
                <w:bCs/>
              </w:rPr>
            </w:pPr>
            <w:r w:rsidRPr="0056305E">
              <w:rPr>
                <w:rFonts w:ascii="Times New Roman" w:hAnsi="Times New Roman" w:cs="Times New Roman"/>
                <w:b/>
                <w:bCs/>
              </w:rPr>
              <w:t>Gesture</w:t>
            </w:r>
          </w:p>
        </w:tc>
        <w:tc>
          <w:tcPr>
            <w:tcW w:w="6804" w:type="dxa"/>
          </w:tcPr>
          <w:p w14:paraId="24943EF9" w14:textId="77777777" w:rsidR="00ED261D" w:rsidRPr="0056305E" w:rsidRDefault="00ED261D" w:rsidP="009C2393">
            <w:pPr>
              <w:rPr>
                <w:rFonts w:ascii="Times New Roman" w:hAnsi="Times New Roman" w:cs="Times New Roman"/>
                <w:b/>
                <w:bCs/>
              </w:rPr>
            </w:pPr>
            <w:r w:rsidRPr="0056305E">
              <w:rPr>
                <w:rFonts w:ascii="Times New Roman" w:hAnsi="Times New Roman" w:cs="Times New Roman"/>
                <w:b/>
                <w:bCs/>
              </w:rPr>
              <w:t>Routing</w:t>
            </w:r>
          </w:p>
        </w:tc>
      </w:tr>
      <w:tr w:rsidR="00ED261D" w:rsidRPr="0056305E" w14:paraId="50F9B664" w14:textId="77777777" w:rsidTr="0056305E">
        <w:trPr>
          <w:trHeight w:val="494"/>
        </w:trPr>
        <w:tc>
          <w:tcPr>
            <w:tcW w:w="2972" w:type="dxa"/>
          </w:tcPr>
          <w:p w14:paraId="5A59498C"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Button L</w:t>
            </w:r>
          </w:p>
        </w:tc>
        <w:tc>
          <w:tcPr>
            <w:tcW w:w="6804" w:type="dxa"/>
          </w:tcPr>
          <w:p w14:paraId="1A799B9B"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Next Scene </w:t>
            </w:r>
          </w:p>
          <w:p w14:paraId="2E676E28" w14:textId="074FC65D"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tc>
      </w:tr>
      <w:tr w:rsidR="00ED261D" w:rsidRPr="0056305E" w14:paraId="1D503990" w14:textId="77777777" w:rsidTr="0056305E">
        <w:trPr>
          <w:trHeight w:val="544"/>
        </w:trPr>
        <w:tc>
          <w:tcPr>
            <w:tcW w:w="2972" w:type="dxa"/>
          </w:tcPr>
          <w:p w14:paraId="58A0CD2D"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Button R</w:t>
            </w:r>
          </w:p>
        </w:tc>
        <w:tc>
          <w:tcPr>
            <w:tcW w:w="6804" w:type="dxa"/>
          </w:tcPr>
          <w:p w14:paraId="4B99F452"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Previous Scene </w:t>
            </w:r>
          </w:p>
          <w:p w14:paraId="2BEC24E5" w14:textId="7965A5E3"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tc>
      </w:tr>
      <w:tr w:rsidR="00ED261D" w:rsidRPr="0056305E" w14:paraId="4222A47E" w14:textId="77777777" w:rsidTr="0056305E">
        <w:trPr>
          <w:trHeight w:val="399"/>
        </w:trPr>
        <w:tc>
          <w:tcPr>
            <w:tcW w:w="2972" w:type="dxa"/>
          </w:tcPr>
          <w:p w14:paraId="1956924C"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lastRenderedPageBreak/>
              <w:t>LH Fist + Yaw</w:t>
            </w:r>
          </w:p>
        </w:tc>
        <w:tc>
          <w:tcPr>
            <w:tcW w:w="6804" w:type="dxa"/>
          </w:tcPr>
          <w:p w14:paraId="29371B64"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 one for each “scene” in Glover)</w:t>
            </w:r>
          </w:p>
        </w:tc>
      </w:tr>
      <w:tr w:rsidR="00ED261D" w:rsidRPr="0056305E" w14:paraId="3AA63B9E" w14:textId="77777777" w:rsidTr="0056305E">
        <w:trPr>
          <w:trHeight w:val="385"/>
        </w:trPr>
        <w:tc>
          <w:tcPr>
            <w:tcW w:w="2972" w:type="dxa"/>
          </w:tcPr>
          <w:p w14:paraId="460D5575"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 + Pitch</w:t>
            </w:r>
          </w:p>
        </w:tc>
        <w:tc>
          <w:tcPr>
            <w:tcW w:w="6804" w:type="dxa"/>
          </w:tcPr>
          <w:p w14:paraId="089441A0"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w:t>
            </w:r>
          </w:p>
        </w:tc>
      </w:tr>
      <w:tr w:rsidR="00ED261D" w:rsidRPr="0056305E" w14:paraId="0704580F" w14:textId="77777777" w:rsidTr="0056305E">
        <w:trPr>
          <w:trHeight w:val="399"/>
        </w:trPr>
        <w:tc>
          <w:tcPr>
            <w:tcW w:w="2972" w:type="dxa"/>
          </w:tcPr>
          <w:p w14:paraId="1649E17C"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 + Roll</w:t>
            </w:r>
          </w:p>
        </w:tc>
        <w:tc>
          <w:tcPr>
            <w:tcW w:w="6804" w:type="dxa"/>
          </w:tcPr>
          <w:p w14:paraId="2B5C17A8"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w:t>
            </w:r>
          </w:p>
        </w:tc>
      </w:tr>
      <w:tr w:rsidR="00ED261D" w:rsidRPr="0056305E" w14:paraId="54795264" w14:textId="77777777" w:rsidTr="0056305E">
        <w:trPr>
          <w:trHeight w:val="385"/>
        </w:trPr>
        <w:tc>
          <w:tcPr>
            <w:tcW w:w="2972" w:type="dxa"/>
          </w:tcPr>
          <w:p w14:paraId="4CB2EAA0"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 + Yaw</w:t>
            </w:r>
          </w:p>
        </w:tc>
        <w:tc>
          <w:tcPr>
            <w:tcW w:w="6804" w:type="dxa"/>
          </w:tcPr>
          <w:p w14:paraId="06DFD84A"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w:t>
            </w:r>
          </w:p>
        </w:tc>
      </w:tr>
      <w:tr w:rsidR="00ED261D" w:rsidRPr="0056305E" w14:paraId="7C0272C9" w14:textId="77777777" w:rsidTr="0056305E">
        <w:trPr>
          <w:trHeight w:val="399"/>
        </w:trPr>
        <w:tc>
          <w:tcPr>
            <w:tcW w:w="2972" w:type="dxa"/>
          </w:tcPr>
          <w:p w14:paraId="4D5AB96B"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 + Pitch</w:t>
            </w:r>
          </w:p>
        </w:tc>
        <w:tc>
          <w:tcPr>
            <w:tcW w:w="6804" w:type="dxa"/>
          </w:tcPr>
          <w:p w14:paraId="2C8817B6"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w:t>
            </w:r>
          </w:p>
        </w:tc>
      </w:tr>
      <w:tr w:rsidR="00ED261D" w:rsidRPr="0056305E" w14:paraId="1EBCC428" w14:textId="77777777" w:rsidTr="0056305E">
        <w:trPr>
          <w:trHeight w:val="385"/>
        </w:trPr>
        <w:tc>
          <w:tcPr>
            <w:tcW w:w="2972" w:type="dxa"/>
          </w:tcPr>
          <w:p w14:paraId="04FA88C7"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 + Roll</w:t>
            </w:r>
          </w:p>
        </w:tc>
        <w:tc>
          <w:tcPr>
            <w:tcW w:w="6804" w:type="dxa"/>
          </w:tcPr>
          <w:p w14:paraId="1A5DE23B"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Vocal effect control (7 total)</w:t>
            </w:r>
          </w:p>
        </w:tc>
      </w:tr>
      <w:tr w:rsidR="00ED261D" w:rsidRPr="0056305E" w14:paraId="544F80DE" w14:textId="77777777" w:rsidTr="0056305E">
        <w:trPr>
          <w:trHeight w:val="399"/>
        </w:trPr>
        <w:tc>
          <w:tcPr>
            <w:tcW w:w="2972" w:type="dxa"/>
          </w:tcPr>
          <w:p w14:paraId="4ABDFA63"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LH 1-Finger Point Up + </w:t>
            </w:r>
          </w:p>
          <w:p w14:paraId="753B8938"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RH 1-Finger Point Down</w:t>
            </w:r>
          </w:p>
        </w:tc>
        <w:tc>
          <w:tcPr>
            <w:tcW w:w="6804" w:type="dxa"/>
          </w:tcPr>
          <w:p w14:paraId="080C20B5"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Start Loop Record 1, 3, 5, 7, 9, 11, or 13</w:t>
            </w:r>
          </w:p>
        </w:tc>
      </w:tr>
      <w:tr w:rsidR="00ED261D" w:rsidRPr="0056305E" w14:paraId="2FC73C06" w14:textId="77777777" w:rsidTr="0056305E">
        <w:trPr>
          <w:trHeight w:val="983"/>
        </w:trPr>
        <w:tc>
          <w:tcPr>
            <w:tcW w:w="2972" w:type="dxa"/>
          </w:tcPr>
          <w:p w14:paraId="5FCD6ADC" w14:textId="5497A6C6" w:rsidR="002312D0" w:rsidRPr="0056305E" w:rsidRDefault="00ED261D" w:rsidP="009C2393">
            <w:pPr>
              <w:rPr>
                <w:rFonts w:ascii="Times New Roman" w:hAnsi="Times New Roman" w:cs="Times New Roman"/>
              </w:rPr>
            </w:pPr>
            <w:r w:rsidRPr="0056305E">
              <w:rPr>
                <w:rFonts w:ascii="Times New Roman" w:hAnsi="Times New Roman" w:cs="Times New Roman"/>
              </w:rPr>
              <w:t xml:space="preserve">LH Open Hand Up + </w:t>
            </w:r>
          </w:p>
          <w:p w14:paraId="365CDD4D"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RH Open Hand Down</w:t>
            </w:r>
          </w:p>
        </w:tc>
        <w:tc>
          <w:tcPr>
            <w:tcW w:w="6804" w:type="dxa"/>
          </w:tcPr>
          <w:p w14:paraId="1FA85527"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Stop Loop Record 1, 3, 5, 7, 9, 11, or 13</w:t>
            </w:r>
          </w:p>
          <w:p w14:paraId="17D77749"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p w14:paraId="23A298A8" w14:textId="4007F540" w:rsidR="00ED261D" w:rsidRPr="0056305E" w:rsidRDefault="00ED261D" w:rsidP="009C2393">
            <w:pPr>
              <w:rPr>
                <w:rFonts w:ascii="Times New Roman" w:hAnsi="Times New Roman" w:cs="Times New Roman"/>
              </w:rPr>
            </w:pPr>
            <w:r w:rsidRPr="0056305E">
              <w:rPr>
                <w:rFonts w:ascii="Times New Roman" w:hAnsi="Times New Roman" w:cs="Times New Roman"/>
              </w:rPr>
              <w:t>Haptic Feedback: Strong Vibration (LH)</w:t>
            </w:r>
          </w:p>
        </w:tc>
      </w:tr>
      <w:tr w:rsidR="00ED261D" w:rsidRPr="0056305E" w14:paraId="01D28B12" w14:textId="77777777" w:rsidTr="0056305E">
        <w:trPr>
          <w:trHeight w:val="399"/>
        </w:trPr>
        <w:tc>
          <w:tcPr>
            <w:tcW w:w="2972" w:type="dxa"/>
          </w:tcPr>
          <w:p w14:paraId="43DB7B9F"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RH 1-Finger Point Up + </w:t>
            </w:r>
          </w:p>
          <w:p w14:paraId="56225A5A"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1-Finger Point Down</w:t>
            </w:r>
          </w:p>
        </w:tc>
        <w:tc>
          <w:tcPr>
            <w:tcW w:w="6804" w:type="dxa"/>
          </w:tcPr>
          <w:p w14:paraId="7EF1157E" w14:textId="784E6E96" w:rsidR="00ED261D" w:rsidRPr="0056305E" w:rsidRDefault="00ED261D" w:rsidP="009C2393">
            <w:pPr>
              <w:rPr>
                <w:rFonts w:ascii="Times New Roman" w:hAnsi="Times New Roman" w:cs="Times New Roman"/>
              </w:rPr>
            </w:pPr>
            <w:r w:rsidRPr="0056305E">
              <w:rPr>
                <w:rFonts w:ascii="Times New Roman" w:hAnsi="Times New Roman" w:cs="Times New Roman"/>
              </w:rPr>
              <w:t>Start Loop Record 2, 4, 6, 8, 10, 12, or 14.</w:t>
            </w:r>
          </w:p>
        </w:tc>
      </w:tr>
      <w:tr w:rsidR="00ED261D" w:rsidRPr="0056305E" w14:paraId="6EBD1B23" w14:textId="77777777" w:rsidTr="0056305E">
        <w:trPr>
          <w:trHeight w:val="978"/>
        </w:trPr>
        <w:tc>
          <w:tcPr>
            <w:tcW w:w="2972" w:type="dxa"/>
          </w:tcPr>
          <w:p w14:paraId="052DF49B"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RH Open Hand Up + </w:t>
            </w:r>
          </w:p>
          <w:p w14:paraId="4F0D813A"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Open Hand Down</w:t>
            </w:r>
          </w:p>
        </w:tc>
        <w:tc>
          <w:tcPr>
            <w:tcW w:w="6804" w:type="dxa"/>
          </w:tcPr>
          <w:p w14:paraId="77E851A9"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Stop Loop Record 2, 4, 6, 8, 10, 12, or 14</w:t>
            </w:r>
          </w:p>
          <w:p w14:paraId="2691B655"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p w14:paraId="54237144" w14:textId="3F0CB11F" w:rsidR="00ED261D" w:rsidRPr="0056305E" w:rsidRDefault="00ED261D" w:rsidP="009C2393">
            <w:pPr>
              <w:rPr>
                <w:rFonts w:ascii="Times New Roman" w:hAnsi="Times New Roman" w:cs="Times New Roman"/>
              </w:rPr>
            </w:pPr>
            <w:r w:rsidRPr="0056305E">
              <w:rPr>
                <w:rFonts w:ascii="Times New Roman" w:hAnsi="Times New Roman" w:cs="Times New Roman"/>
              </w:rPr>
              <w:t>Haptic Feedback: Strong Vibration (RH)</w:t>
            </w:r>
          </w:p>
        </w:tc>
      </w:tr>
      <w:tr w:rsidR="00ED261D" w:rsidRPr="0056305E" w14:paraId="73FC0C49" w14:textId="77777777" w:rsidTr="0056305E">
        <w:trPr>
          <w:trHeight w:val="399"/>
        </w:trPr>
        <w:tc>
          <w:tcPr>
            <w:tcW w:w="2972" w:type="dxa"/>
          </w:tcPr>
          <w:p w14:paraId="75F3F2ED"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Fist</w:t>
            </w:r>
          </w:p>
        </w:tc>
        <w:tc>
          <w:tcPr>
            <w:tcW w:w="6804" w:type="dxa"/>
          </w:tcPr>
          <w:p w14:paraId="2ABB7173"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Select Track 1, 3, 5, 7, 9, 11, or 13</w:t>
            </w:r>
          </w:p>
        </w:tc>
      </w:tr>
      <w:tr w:rsidR="00ED261D" w:rsidRPr="0056305E" w14:paraId="2E89FC43" w14:textId="77777777" w:rsidTr="0056305E">
        <w:trPr>
          <w:trHeight w:val="385"/>
        </w:trPr>
        <w:tc>
          <w:tcPr>
            <w:tcW w:w="2972" w:type="dxa"/>
          </w:tcPr>
          <w:p w14:paraId="27703F9C"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RH Fist</w:t>
            </w:r>
          </w:p>
        </w:tc>
        <w:tc>
          <w:tcPr>
            <w:tcW w:w="6804" w:type="dxa"/>
          </w:tcPr>
          <w:p w14:paraId="18451D83"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Select Track 2, 4, 6, 8, 10, 12, or 14</w:t>
            </w:r>
          </w:p>
        </w:tc>
      </w:tr>
      <w:tr w:rsidR="00ED261D" w:rsidRPr="0056305E" w14:paraId="79811BA5" w14:textId="77777777" w:rsidTr="0056305E">
        <w:trPr>
          <w:trHeight w:val="745"/>
        </w:trPr>
        <w:tc>
          <w:tcPr>
            <w:tcW w:w="2972" w:type="dxa"/>
          </w:tcPr>
          <w:p w14:paraId="7E9F6FBA"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Wrist Flick</w:t>
            </w:r>
          </w:p>
        </w:tc>
        <w:tc>
          <w:tcPr>
            <w:tcW w:w="6804" w:type="dxa"/>
          </w:tcPr>
          <w:p w14:paraId="2F60B136"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Clear Loop 1, 3, 5, 7, 9, 11, or 13</w:t>
            </w:r>
          </w:p>
          <w:p w14:paraId="458E2729" w14:textId="2B7B2F2C" w:rsidR="00ED261D" w:rsidRPr="0056305E" w:rsidRDefault="00ED261D" w:rsidP="009C2393">
            <w:pPr>
              <w:rPr>
                <w:rFonts w:ascii="Times New Roman" w:hAnsi="Times New Roman" w:cs="Times New Roman"/>
              </w:rPr>
            </w:pPr>
            <w:r w:rsidRPr="0056305E">
              <w:rPr>
                <w:rFonts w:ascii="Times New Roman" w:hAnsi="Times New Roman" w:cs="Times New Roman"/>
              </w:rPr>
              <w:t>Haptic Feedback: Strong Vibration (LH)</w:t>
            </w:r>
          </w:p>
        </w:tc>
      </w:tr>
      <w:tr w:rsidR="00ED261D" w:rsidRPr="0056305E" w14:paraId="0096413E" w14:textId="77777777" w:rsidTr="0056305E">
        <w:trPr>
          <w:trHeight w:val="714"/>
        </w:trPr>
        <w:tc>
          <w:tcPr>
            <w:tcW w:w="2972" w:type="dxa"/>
          </w:tcPr>
          <w:p w14:paraId="7E80AFBD"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RH Wrist Flick</w:t>
            </w:r>
          </w:p>
        </w:tc>
        <w:tc>
          <w:tcPr>
            <w:tcW w:w="6804" w:type="dxa"/>
          </w:tcPr>
          <w:p w14:paraId="0E0F46B6"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Clear Loop 2, 4, 6, 8, 10, 12, or 14</w:t>
            </w:r>
          </w:p>
          <w:p w14:paraId="29E2E5CA" w14:textId="7B18778D" w:rsidR="00ED261D" w:rsidRPr="0056305E" w:rsidRDefault="00ED261D" w:rsidP="009C2393">
            <w:pPr>
              <w:rPr>
                <w:rFonts w:ascii="Times New Roman" w:hAnsi="Times New Roman" w:cs="Times New Roman"/>
              </w:rPr>
            </w:pPr>
            <w:r w:rsidRPr="0056305E">
              <w:rPr>
                <w:rFonts w:ascii="Times New Roman" w:hAnsi="Times New Roman" w:cs="Times New Roman"/>
              </w:rPr>
              <w:t>Haptic Feedback: Strong Vibration (RH)</w:t>
            </w:r>
          </w:p>
        </w:tc>
      </w:tr>
      <w:tr w:rsidR="00ED261D" w:rsidRPr="0056305E" w14:paraId="075C75DB" w14:textId="77777777" w:rsidTr="0056305E">
        <w:trPr>
          <w:trHeight w:val="399"/>
        </w:trPr>
        <w:tc>
          <w:tcPr>
            <w:tcW w:w="2972" w:type="dxa"/>
          </w:tcPr>
          <w:p w14:paraId="6503B695"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Open Hand</w:t>
            </w:r>
          </w:p>
        </w:tc>
        <w:tc>
          <w:tcPr>
            <w:tcW w:w="6804" w:type="dxa"/>
          </w:tcPr>
          <w:p w14:paraId="5A804ED0"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tc>
      </w:tr>
      <w:tr w:rsidR="00ED261D" w:rsidRPr="0056305E" w14:paraId="58831430" w14:textId="77777777" w:rsidTr="0056305E">
        <w:trPr>
          <w:trHeight w:val="385"/>
        </w:trPr>
        <w:tc>
          <w:tcPr>
            <w:tcW w:w="2972" w:type="dxa"/>
          </w:tcPr>
          <w:p w14:paraId="01220271"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RH Open Hand</w:t>
            </w:r>
          </w:p>
        </w:tc>
        <w:tc>
          <w:tcPr>
            <w:tcW w:w="6804" w:type="dxa"/>
          </w:tcPr>
          <w:p w14:paraId="10C45F27"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Device Feedback: Assign glove LED Colour</w:t>
            </w:r>
          </w:p>
        </w:tc>
      </w:tr>
      <w:tr w:rsidR="00ED261D" w:rsidRPr="0056305E" w14:paraId="2AF4C9E4" w14:textId="77777777" w:rsidTr="0056305E">
        <w:trPr>
          <w:trHeight w:val="399"/>
        </w:trPr>
        <w:tc>
          <w:tcPr>
            <w:tcW w:w="2972" w:type="dxa"/>
          </w:tcPr>
          <w:p w14:paraId="1EB9B572" w14:textId="3CEDF062" w:rsidR="00ED261D" w:rsidRPr="0056305E" w:rsidRDefault="00ED261D" w:rsidP="009C2393">
            <w:pPr>
              <w:rPr>
                <w:rFonts w:ascii="Times New Roman" w:hAnsi="Times New Roman" w:cs="Times New Roman"/>
              </w:rPr>
            </w:pPr>
            <w:r w:rsidRPr="0056305E">
              <w:rPr>
                <w:rFonts w:ascii="Times New Roman" w:hAnsi="Times New Roman" w:cs="Times New Roman"/>
              </w:rPr>
              <w:t>LH &amp; RH Pinch + LH Pitch</w:t>
            </w:r>
          </w:p>
        </w:tc>
        <w:tc>
          <w:tcPr>
            <w:tcW w:w="6804" w:type="dxa"/>
          </w:tcPr>
          <w:p w14:paraId="5572AA1C"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 xml:space="preserve">All loop track volumes </w:t>
            </w:r>
          </w:p>
        </w:tc>
      </w:tr>
      <w:tr w:rsidR="00ED261D" w:rsidRPr="0056305E" w14:paraId="28FB5E82" w14:textId="77777777" w:rsidTr="0056305E">
        <w:trPr>
          <w:trHeight w:val="385"/>
        </w:trPr>
        <w:tc>
          <w:tcPr>
            <w:tcW w:w="2972" w:type="dxa"/>
          </w:tcPr>
          <w:p w14:paraId="0BF201E1"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LH &amp; RH 1-Finger Point Down</w:t>
            </w:r>
          </w:p>
        </w:tc>
        <w:tc>
          <w:tcPr>
            <w:tcW w:w="6804" w:type="dxa"/>
          </w:tcPr>
          <w:p w14:paraId="5E3EC43E" w14:textId="77777777" w:rsidR="00ED261D" w:rsidRPr="0056305E" w:rsidRDefault="00ED261D" w:rsidP="009C2393">
            <w:pPr>
              <w:rPr>
                <w:rFonts w:ascii="Times New Roman" w:hAnsi="Times New Roman" w:cs="Times New Roman"/>
              </w:rPr>
            </w:pPr>
            <w:r w:rsidRPr="0056305E">
              <w:rPr>
                <w:rFonts w:ascii="Times New Roman" w:hAnsi="Times New Roman" w:cs="Times New Roman"/>
              </w:rPr>
              <w:t>Stop all loop playback</w:t>
            </w:r>
          </w:p>
        </w:tc>
      </w:tr>
    </w:tbl>
    <w:p w14:paraId="4E656EDA" w14:textId="77777777" w:rsidR="00ED261D" w:rsidRPr="00ED261D" w:rsidRDefault="00ED261D" w:rsidP="00ED261D">
      <w:pPr>
        <w:pStyle w:val="Caption"/>
      </w:pPr>
      <w:bookmarkStart w:id="2" w:name="_Ref99392584"/>
      <w:r w:rsidRPr="00ED261D">
        <w:t xml:space="preserve">Table </w:t>
      </w:r>
      <w:r w:rsidRPr="00ED261D">
        <w:fldChar w:fldCharType="begin"/>
      </w:r>
      <w:r w:rsidRPr="00ED261D">
        <w:instrText xml:space="preserve"> SEQ Table \* ARABIC </w:instrText>
      </w:r>
      <w:r w:rsidRPr="00ED261D">
        <w:fldChar w:fldCharType="separate"/>
      </w:r>
      <w:r w:rsidRPr="00ED261D">
        <w:t>2</w:t>
      </w:r>
      <w:r w:rsidRPr="00ED261D">
        <w:fldChar w:fldCharType="end"/>
      </w:r>
      <w:bookmarkEnd w:id="2"/>
      <w:r w:rsidRPr="00ED261D">
        <w:t xml:space="preserve">. </w:t>
      </w:r>
      <w:r w:rsidRPr="00ED261D">
        <w:rPr>
          <w:b w:val="0"/>
          <w:bCs/>
        </w:rPr>
        <w:t xml:space="preserve">Gesture assignment and device feedback in </w:t>
      </w:r>
      <w:r w:rsidRPr="007E7AD7">
        <w:rPr>
          <w:b w:val="0"/>
          <w:bCs/>
          <w:i/>
          <w:iCs/>
        </w:rPr>
        <w:t>Glover</w:t>
      </w:r>
      <w:r w:rsidRPr="00ED261D">
        <w:rPr>
          <w:b w:val="0"/>
          <w:bCs/>
        </w:rPr>
        <w:t xml:space="preserve"> (for </w:t>
      </w:r>
      <w:r w:rsidRPr="007E7AD7">
        <w:rPr>
          <w:b w:val="0"/>
          <w:bCs/>
          <w:i/>
          <w:iCs/>
        </w:rPr>
        <w:t>MiMu</w:t>
      </w:r>
      <w:r w:rsidRPr="00ED261D">
        <w:rPr>
          <w:b w:val="0"/>
          <w:bCs/>
        </w:rPr>
        <w:t>).</w:t>
      </w:r>
    </w:p>
    <w:p w14:paraId="2D8B0A14" w14:textId="61DC9132" w:rsidR="00C1367D" w:rsidRPr="0056305E" w:rsidRDefault="00C1367D" w:rsidP="005D1F63">
      <w:pPr>
        <w:pStyle w:val="BodyText"/>
        <w:rPr>
          <w:szCs w:val="24"/>
        </w:rPr>
      </w:pPr>
      <w:r w:rsidRPr="0056305E">
        <w:rPr>
          <w:szCs w:val="24"/>
        </w:rPr>
        <w:t>The overarching filter is automated with several steps in the steepness of the curve going from a low pass filter from 200Hz to 20,000Hz. There are seven scenes, and so fourteen possible loops. The loops pair in twos, so 1 &amp; 2, 3 &amp; 4, et cetera. The performer records one loop at a time and then places it within the surround (or binaural, for headphone</w:t>
      </w:r>
      <w:r w:rsidR="001A365B" w:rsidRPr="0056305E">
        <w:rPr>
          <w:szCs w:val="24"/>
        </w:rPr>
        <w:t xml:space="preserve"> performance</w:t>
      </w:r>
      <w:r w:rsidRPr="0056305E">
        <w:rPr>
          <w:szCs w:val="24"/>
        </w:rPr>
        <w:t xml:space="preserve">) sound environment by the spatial location of the hand. </w:t>
      </w:r>
      <w:r w:rsidRPr="0056305E">
        <w:rPr>
          <w:i/>
          <w:iCs/>
          <w:szCs w:val="24"/>
        </w:rPr>
        <w:t xml:space="preserve">See </w:t>
      </w:r>
      <w:r w:rsidRPr="0056305E">
        <w:rPr>
          <w:i/>
          <w:iCs/>
          <w:szCs w:val="24"/>
        </w:rPr>
        <w:fldChar w:fldCharType="begin"/>
      </w:r>
      <w:r w:rsidRPr="0056305E">
        <w:rPr>
          <w:i/>
          <w:iCs/>
          <w:szCs w:val="24"/>
        </w:rPr>
        <w:instrText xml:space="preserve"> REF _Ref99392584 \h </w:instrText>
      </w:r>
      <w:r w:rsidR="005D1F63" w:rsidRPr="0056305E">
        <w:rPr>
          <w:i/>
          <w:iCs/>
          <w:szCs w:val="24"/>
        </w:rPr>
        <w:instrText xml:space="preserve"> \* MERGEFORMAT </w:instrText>
      </w:r>
      <w:r w:rsidRPr="0056305E">
        <w:rPr>
          <w:i/>
          <w:iCs/>
          <w:szCs w:val="24"/>
        </w:rPr>
      </w:r>
      <w:r w:rsidRPr="0056305E">
        <w:rPr>
          <w:i/>
          <w:iCs/>
          <w:szCs w:val="24"/>
        </w:rPr>
        <w:fldChar w:fldCharType="separate"/>
      </w:r>
      <w:r w:rsidRPr="0056305E">
        <w:rPr>
          <w:i/>
          <w:iCs/>
          <w:szCs w:val="24"/>
        </w:rPr>
        <w:t>Table 2</w:t>
      </w:r>
      <w:r w:rsidRPr="0056305E">
        <w:rPr>
          <w:i/>
          <w:iCs/>
          <w:szCs w:val="24"/>
        </w:rPr>
        <w:fldChar w:fldCharType="end"/>
      </w:r>
      <w:r w:rsidRPr="0056305E">
        <w:rPr>
          <w:i/>
          <w:iCs/>
          <w:szCs w:val="24"/>
        </w:rPr>
        <w:t xml:space="preserve"> for basic gesture routing</w:t>
      </w:r>
      <w:r w:rsidRPr="0056305E">
        <w:rPr>
          <w:szCs w:val="24"/>
        </w:rPr>
        <w:t xml:space="preserve">. </w:t>
      </w:r>
    </w:p>
    <w:p w14:paraId="5BA5B711" w14:textId="04AC5C92" w:rsidR="00C1367D" w:rsidRPr="0056305E" w:rsidRDefault="00C1367D" w:rsidP="005D1F63">
      <w:pPr>
        <w:pStyle w:val="BodyText"/>
        <w:rPr>
          <w:szCs w:val="24"/>
        </w:rPr>
      </w:pPr>
      <w:r w:rsidRPr="0056305E">
        <w:rPr>
          <w:szCs w:val="24"/>
        </w:rPr>
        <w:t>Easily remembered gestures that are pre-laden with meaning have been chosen for preference. This makes it easier for the performer to switch between different gesture interfaces with similar abilities or configuration and communicate the function of a gesture to the audience. Some gestures are commonplace, or conducting gestures, for example, volume up/down is taken from conducting gestures (it may also be seen in education settings for shushing excited children). Other assignments were more challenging, for example, loop start/stop. These mapping assignments have a personal logic, but it is more contrived. The logical thought for my practice is: “I have an idea!” (</w:t>
      </w:r>
      <w:proofErr w:type="gramStart"/>
      <w:r w:rsidRPr="0056305E">
        <w:rPr>
          <w:szCs w:val="24"/>
        </w:rPr>
        <w:t>index</w:t>
      </w:r>
      <w:proofErr w:type="gramEnd"/>
      <w:r w:rsidRPr="0056305E">
        <w:rPr>
          <w:szCs w:val="24"/>
        </w:rPr>
        <w:t xml:space="preserve"> finger pointing upward) to “Stop” (open palm </w:t>
      </w:r>
      <w:r w:rsidR="00B42F18" w:rsidRPr="0056305E">
        <w:rPr>
          <w:szCs w:val="24"/>
        </w:rPr>
        <w:t xml:space="preserve">+ </w:t>
      </w:r>
      <w:r w:rsidRPr="0056305E">
        <w:rPr>
          <w:szCs w:val="24"/>
        </w:rPr>
        <w:t xml:space="preserve">up). </w:t>
      </w:r>
    </w:p>
    <w:p w14:paraId="7F6CDC24" w14:textId="77777777" w:rsidR="00C1367D" w:rsidRPr="0056305E" w:rsidRDefault="00C1367D" w:rsidP="005D1F63">
      <w:pPr>
        <w:pStyle w:val="BodyText"/>
        <w:rPr>
          <w:szCs w:val="24"/>
        </w:rPr>
      </w:pPr>
      <w:r w:rsidRPr="0056305E">
        <w:rPr>
          <w:szCs w:val="24"/>
        </w:rPr>
        <w:lastRenderedPageBreak/>
        <w:t xml:space="preserve">The yaw (side to side on a flat plane), pitch (up/down as an angle in relation to the floor), and roll (side to side around the front to back axis of the microcontroller) movement whilst holding a closed fist hand position manipulates audio effects and spatialization of each loop. This grants a tactile and visual representation of grabbing a sound to twist and shape it. The manipulation and effects routing leave room for improvisation within a set piece, enabling free flow between choreographed and improvised sections, to allow the performer freedom to immerse themselves in the sound. </w:t>
      </w:r>
    </w:p>
    <w:p w14:paraId="0E465089" w14:textId="487BC23E" w:rsidR="00C1367D" w:rsidRPr="0056305E" w:rsidRDefault="00C1367D" w:rsidP="00540842">
      <w:pPr>
        <w:pStyle w:val="First-LevelHeadings"/>
      </w:pPr>
      <w:bookmarkStart w:id="3" w:name="_Toc85572611"/>
      <w:r w:rsidRPr="0056305E">
        <w:t>Theatre versus “Real Life”</w:t>
      </w:r>
      <w:bookmarkEnd w:id="3"/>
      <w:r w:rsidRPr="0056305E">
        <w:t xml:space="preserve"> </w:t>
      </w:r>
    </w:p>
    <w:p w14:paraId="3A8C4A32" w14:textId="65B88207" w:rsidR="00C1367D" w:rsidRPr="0056305E" w:rsidRDefault="00C1367D" w:rsidP="005D1F63">
      <w:pPr>
        <w:pStyle w:val="BodyText"/>
        <w:rPr>
          <w:szCs w:val="24"/>
        </w:rPr>
      </w:pPr>
      <w:r w:rsidRPr="0056305E">
        <w:rPr>
          <w:szCs w:val="24"/>
        </w:rPr>
        <w:t xml:space="preserve">Thembi Soddell </w:t>
      </w:r>
      <w:r w:rsidRPr="0056305E">
        <w:rPr>
          <w:szCs w:val="24"/>
        </w:rPr>
        <w:fldChar w:fldCharType="begin"/>
      </w:r>
      <w:r w:rsidR="00C3481E">
        <w:rPr>
          <w:szCs w:val="24"/>
        </w:rPr>
        <w:instrText xml:space="preserve"> ADDIN ZOTERO_ITEM CSL_CITATION {"citationID":"kxhPcS35","properties":{"formattedCitation":"(2019)","plainCitation":"(2019)","noteIndex":0},"citationItems":[{"id":1647,"uris":["http://zotero.org/users/4758760/items/KSYFRTL8"],"itemData":{"id":1647,"type":"article-journal","abstract":"This practice-based research project investigates how acousmatic sound can be used as a tool for representing and understanding lived experiences of trauma and so-called mental illness, from a firsthand perspective. Drawing influence from mad activism and","language":"en","source":"researchbank.rmit.edu.au","title":"A dense mass of indecipherable fear: the experiential (non)narration of trauma and madness through Acousmatic sound","title-short":"A dense mass of indecipherable fear","URL":"https://researchbank.rmit.edu.au/view/rmit:162786","author":[{"family":"Soddell","given":"Thembi"}],"accessed":{"date-parts":[["2019",9,1]]},"issued":{"date-parts":[["2019"]]}},"suppress-author":true}],"schema":"https://github.com/citation-style-language/schema/raw/master/csl-citation.json"} </w:instrText>
      </w:r>
      <w:r w:rsidRPr="0056305E">
        <w:rPr>
          <w:szCs w:val="24"/>
        </w:rPr>
        <w:fldChar w:fldCharType="separate"/>
      </w:r>
      <w:r w:rsidR="00C3481E">
        <w:rPr>
          <w:szCs w:val="24"/>
        </w:rPr>
        <w:t>(2019)</w:t>
      </w:r>
      <w:r w:rsidRPr="0056305E">
        <w:rPr>
          <w:szCs w:val="24"/>
        </w:rPr>
        <w:fldChar w:fldCharType="end"/>
      </w:r>
      <w:r w:rsidRPr="0056305E">
        <w:rPr>
          <w:szCs w:val="24"/>
        </w:rPr>
        <w:t xml:space="preserve"> notes that trauma is felt well after the event is in the past, often without a direct connection to the initial event. This piece is an artistic interpretation of the sensations that arise when an area of the body with nerve damage is touched, not specifically of the accident (the slicing and dicing, </w:t>
      </w:r>
      <w:r w:rsidRPr="0056305E">
        <w:rPr>
          <w:i/>
          <w:iCs/>
          <w:szCs w:val="24"/>
        </w:rPr>
        <w:t xml:space="preserve">see </w:t>
      </w:r>
      <w:r w:rsidRPr="0056305E">
        <w:rPr>
          <w:i/>
          <w:iCs/>
          <w:szCs w:val="24"/>
        </w:rPr>
        <w:fldChar w:fldCharType="begin"/>
      </w:r>
      <w:r w:rsidRPr="0056305E">
        <w:rPr>
          <w:i/>
          <w:iCs/>
          <w:szCs w:val="24"/>
        </w:rPr>
        <w:instrText xml:space="preserve"> REF _Ref98423569 \h  \* MERGEFORMAT </w:instrText>
      </w:r>
      <w:r w:rsidRPr="0056305E">
        <w:rPr>
          <w:i/>
          <w:iCs/>
          <w:szCs w:val="24"/>
        </w:rPr>
      </w:r>
      <w:r w:rsidRPr="0056305E">
        <w:rPr>
          <w:i/>
          <w:iCs/>
          <w:szCs w:val="24"/>
        </w:rPr>
        <w:fldChar w:fldCharType="separate"/>
      </w:r>
      <w:r w:rsidRPr="0056305E">
        <w:rPr>
          <w:i/>
          <w:iCs/>
          <w:szCs w:val="24"/>
        </w:rPr>
        <w:t>Storytime</w:t>
      </w:r>
      <w:r w:rsidRPr="0056305E">
        <w:rPr>
          <w:i/>
          <w:iCs/>
          <w:szCs w:val="24"/>
        </w:rPr>
        <w:fldChar w:fldCharType="end"/>
      </w:r>
      <w:r w:rsidRPr="0056305E">
        <w:rPr>
          <w:szCs w:val="24"/>
        </w:rPr>
        <w:t xml:space="preserve">). The narrative is the physical healing journey; the progression from no feeling to confused, sporadic feelings, swelling, and random electrical noise circulating through the area. This pitch splitting of the voice through extended techniques and the automated filter are used to reference the split skin and the frayed nerves. Over time, the wall of noise diminishes and there are small gaps where only the live acoustic voice is audible. And as the final swelling recedes, the electrical noise dims and silences. The hands tell the story, which is apt given the hands are the site of the injury. </w:t>
      </w:r>
      <w:proofErr w:type="gramStart"/>
      <w:r w:rsidRPr="0056305E">
        <w:rPr>
          <w:szCs w:val="24"/>
        </w:rPr>
        <w:t>As a musician and maker, my hands</w:t>
      </w:r>
      <w:proofErr w:type="gramEnd"/>
      <w:r w:rsidRPr="0056305E">
        <w:rPr>
          <w:szCs w:val="24"/>
        </w:rPr>
        <w:t xml:space="preserve"> are strongly connected to my identity as a person and what I do as an artist. It is also interesting from the perspective of healing. We ordinarily think of healing as being a journey from broken or ill, to “back to normal”. With trauma that may not be possible, and instead an unfair expectation on the experiencer. Even considering the incredible plasticity of the brain, sometimes the best a traumatized person might hope for is to craft a life that is satisfying whilst embracing the chaos to find peace. </w:t>
      </w:r>
    </w:p>
    <w:p w14:paraId="3307435F" w14:textId="77777777" w:rsidR="00C1367D" w:rsidRPr="0056305E" w:rsidRDefault="00C1367D" w:rsidP="005D1F63">
      <w:pPr>
        <w:pStyle w:val="BodyText"/>
        <w:rPr>
          <w:szCs w:val="24"/>
        </w:rPr>
      </w:pPr>
      <w:r w:rsidRPr="0056305E">
        <w:rPr>
          <w:szCs w:val="24"/>
        </w:rPr>
        <w:t xml:space="preserve">Placing the sound in space by the act of grasping by a closing of the fist is something that can be easily understood by an audience. Movements need to be performed in a more exaggerated way to ensure the message is clear for the audience. Having one neutral position (where the sound was not being actively altered) was an important lesson to learn as a composer-performer. My neutral position was open palm any position except “open palm + up”. This neutral stance provides space for me to listen to the soundscape and locate the next compositional input and/or prepare the next fixed sequence. Without a neutral position, every movement must be deliberate as all movement changes the sound. A lack of neutral posture hinders the likelihood of the performer becoming immersed in the activity which obstructs feelings of embodiment. </w:t>
      </w:r>
    </w:p>
    <w:p w14:paraId="2E0DDE71" w14:textId="25B877FB" w:rsidR="007C1B66" w:rsidRPr="00437DE9" w:rsidRDefault="00C1367D" w:rsidP="00437DE9">
      <w:pPr>
        <w:pStyle w:val="BodyText"/>
        <w:rPr>
          <w:szCs w:val="24"/>
        </w:rPr>
      </w:pPr>
      <w:r w:rsidRPr="0056305E">
        <w:rPr>
          <w:szCs w:val="24"/>
        </w:rPr>
        <w:t xml:space="preserve">We do not yet have a generalized performance gesture language or ingrained understanding of how movement follows sound in this performance context </w:t>
      </w:r>
      <w:r w:rsidRPr="0056305E">
        <w:rPr>
          <w:szCs w:val="24"/>
        </w:rPr>
        <w:fldChar w:fldCharType="begin"/>
      </w:r>
      <w:r w:rsidR="00C3481E">
        <w:rPr>
          <w:szCs w:val="24"/>
        </w:rPr>
        <w:instrText xml:space="preserve"> ADDIN ZOTERO_ITEM CSL_CITATION {"citationID":"dCrAe4dL","properties":{"formattedCitation":"(Mainsbridge, 2016)","plainCitation":"(Mainsbridge, 2016)","noteIndex":0},"citationItems":[{"id":4512,"uris":["http://zotero.org/users/4758760/items/VEEUX8HE"],"itemData":{"id":4512,"type":"thesis","abstract":"The research supporting materials can be viewed on the author's website http://www.mainsbridge.com/ -----Gestural interfaces broaden musicians’ scope for physical expression and offer possibilities for creating more engaging and dynamic performances with digital technology. Increasing affordability and accessibility of motion-based sensing hardware has prompted a recent rise in the use of gestural interfaces and multimodal interfaces for musical performance. Despite this, few performers adopt these systems as their main instrument. The lack of widespread adoption outside academic and research contexts raises questions about the relevance and viability of existing systems. \nThis research identifies and addresses key challenges that musicians face when navigating technological developments in the field of gestural performance. Through a series of performances utilising a customised gestural system and an expert user case study, I have combined autoethnographic insights as a performer/designer with feedback from professional musicians to gain a deeper understanding of how musicians engage with gestural interfaces. Interviews and video recordings have been analysed within a phenomenological framework, resulting in a set of design criteria and strategies informed by creative practitioner perspectives. \nThis thesis argues that developing the sensorimotor skills of musicians is integral to enhancing the potential of current gestural systems. Refined proprioceptive skills and kinaesthetic awareness are particularly important when controlling non-tactile gestural interfaces, which lack the haptic feedback afforded by traditional acoustic instruments. However, approaches in the field of gestural system design for music tend to favour technical and functional imperatives over the development of the kinaesthetic sense. \nBuilding on a growing body of gestural interface design and human–computer interaction (HCI) literature, this research offers practice-based insights that acknowledge the changing face of musicianship in response to interaction with gestural sensing technologies. To encourage enhanced physical aptitude and more nuanced movement control amongst musicians, I have applied embodied interaction design and dance-based perspectives to musical contexts, developing a multimodal environment that provides a range of design strategies for musicians to explore relationships between sound and movement while developing an awareness of their own movement potential.","genre":"Thesis","language":"en_AU","note":"Accepted: 2016-04-01T02:46:10Z","source":"opus.lib.uts.edu.au","title":"Body as instrument : an exploration of gestural interface design","title-short":"Body as instrument","URL":"https://opus.lib.uts.edu.au/handle/10453/43474","author":[{"family":"Mainsbridge","given":"Mary"}],"accessed":{"date-parts":[["2022",3,24]]},"issued":{"date-parts":[["2016"]]}}}],"schema":"https://github.com/citation-style-language/schema/raw/master/csl-citation.json"} </w:instrText>
      </w:r>
      <w:r w:rsidRPr="0056305E">
        <w:rPr>
          <w:szCs w:val="24"/>
        </w:rPr>
        <w:fldChar w:fldCharType="separate"/>
      </w:r>
      <w:r w:rsidR="00C3481E">
        <w:rPr>
          <w:szCs w:val="24"/>
        </w:rPr>
        <w:t>(Mainsbridge, 2016)</w:t>
      </w:r>
      <w:r w:rsidRPr="0056305E">
        <w:rPr>
          <w:szCs w:val="24"/>
        </w:rPr>
        <w:fldChar w:fldCharType="end"/>
      </w:r>
      <w:r w:rsidRPr="0056305E">
        <w:rPr>
          <w:szCs w:val="24"/>
        </w:rPr>
        <w:t xml:space="preserve">. Additionally, as Jane Davidson notes there are three streams of movement used in performance – biomechanical, individual, and culturally-specific </w:t>
      </w:r>
      <w:r w:rsidRPr="0056305E">
        <w:rPr>
          <w:szCs w:val="24"/>
        </w:rPr>
        <w:fldChar w:fldCharType="begin"/>
      </w:r>
      <w:r w:rsidR="00C3481E">
        <w:rPr>
          <w:szCs w:val="24"/>
        </w:rPr>
        <w:instrText xml:space="preserve"> ADDIN ZOTERO_ITEM CSL_CITATION {"citationID":"ypwoW4Ia","properties":{"formattedCitation":"(Davidson &amp; Salgado Correia, 2001)","plainCitation":"(Davidson &amp; Salgado Correia, 2001)","noteIndex":0},"citationItems":[{"id":4545,"uris":["http://zotero.org/users/4758760/items/DDFYRDKX"],"itemData":{"id":4545,"type":"article-journal","abstract":"Drawing on an interview in which a self-report of a rehearsal and a performance is given, the current paper explores the elements that constitute a performance and assesses what makes it meaningful to the performer and the audience. Both psychological and philosophical approaches are taken so that concepts are examined as fully as possible. It is argued that the performer does not simply construct an interpretation from a formal musical knowledge base and the refinement of motor skills. Rather, the rehearsal period is shaped out of expressive intentions that emerge primarily from metaphorical projections linking physical experience and meaning production. Thus, a rational and fundamental connection is made so that abstract musical material is given a grounded meaning based in bodily experience. The importance of the body in the construction of mental states is explored, highlighting the interface between mind and body as it reflects and creates simultaneously who we are moment by moment. After the rehearsal process, the performance situation is explored. Here, it is noted that whilst there is a high degree of automaticity in the mechanical production of the music, in the interaction with the audience, the performer can achieve a state of unselfconsciousness and be at the peak of her/his abilities: a genuine form of spontaneous creativity. Here, again, it is the stock of human traits and experiences grounded in corporeality that are named as the source of creativity. For the audience, it is explained that they draw on metaphorical transference so that the music they experience is apprehended and related to movement and experiences in the body. Thus, it is argued that the musical meaning generated by both performer and audience is highly individualised, and so multiple. Finally, the concept of an authentic performance is explored, and it is concluded that historical and social factors which interplay in the meaning production process should be regarded as means to stimulate imagination, and so creativity. The implications for music education are obvious: we need to aim for a bodily-based theory and practice to develop fully the potential of our students.","container-title":"Research Studies in Music Education","DOI":"10.1177/1321103X010170011301","ISSN":"1321-103X","issue":"1","journalAbbreviation":"Research Studies in Music Education","language":"en","note":"publisher: SAGE Publications Ltd","page":"70-83","source":"SAGE Journals","title":"Meaningful musical performance: A bodily experience","title-short":"Meaningful musical performance","volume":"17","author":[{"family":"Davidson","given":"Jane W."},{"family":"Salgado Correia","given":"Jorge"}],"issued":{"date-parts":[["2001",12,1]]}}}],"schema":"https://github.com/citation-style-language/schema/raw/master/csl-citation.json"} </w:instrText>
      </w:r>
      <w:r w:rsidRPr="0056305E">
        <w:rPr>
          <w:szCs w:val="24"/>
        </w:rPr>
        <w:fldChar w:fldCharType="separate"/>
      </w:r>
      <w:r w:rsidR="00C3481E">
        <w:rPr>
          <w:szCs w:val="24"/>
        </w:rPr>
        <w:t>(Davidson &amp; Salgado Correia, 2001)</w:t>
      </w:r>
      <w:r w:rsidRPr="0056305E">
        <w:rPr>
          <w:szCs w:val="24"/>
        </w:rPr>
        <w:fldChar w:fldCharType="end"/>
      </w:r>
      <w:r w:rsidRPr="0056305E">
        <w:rPr>
          <w:szCs w:val="24"/>
        </w:rPr>
        <w:t xml:space="preserve">. A performer may wish to draw from all or any of these categories to frame their performance. Layman experience with (technologically mediated) gestural-sound illustration is based in the same sets of movements seen in representations in films like </w:t>
      </w:r>
      <w:r w:rsidRPr="0056305E">
        <w:rPr>
          <w:i/>
          <w:iCs/>
          <w:szCs w:val="24"/>
        </w:rPr>
        <w:t>Frozen</w:t>
      </w:r>
      <w:r w:rsidRPr="0056305E">
        <w:rPr>
          <w:szCs w:val="24"/>
        </w:rPr>
        <w:t xml:space="preserve"> </w:t>
      </w:r>
      <w:r w:rsidRPr="0056305E">
        <w:rPr>
          <w:szCs w:val="24"/>
        </w:rPr>
        <w:fldChar w:fldCharType="begin"/>
      </w:r>
      <w:r w:rsidR="00C3481E">
        <w:rPr>
          <w:szCs w:val="24"/>
        </w:rPr>
        <w:instrText xml:space="preserve"> ADDIN ZOTERO_ITEM CSL_CITATION {"citationID":"NieYIGUk","properties":{"formattedCitation":"(Buck et al., 2013)","plainCitation":"(Buck et al., 2013)","noteIndex":0},"citationItems":[{"id":4345,"uris":["http://zotero.org/users/4758760/items/Z57IBP7F"],"itemData":{"id":4345,"type":"motion_picture","abstract":"When the newly crowned Queen Elsa accidentally uses her power to turn things into ice to curse her home in infinite winter, her sister Anna teams up with a mountain man, his playful reindeer, and a snowman to change the weather condi","dimensions":"1h42m","genre":"Animation, Adventure, Comedy","note":"IMDb ID: tt2294629\nevent-location: United States, Norway","publisher":"Walt Disney Animation Studios, Walt Disney Pictures","source":"IMDb","title":"Frozen","author":[{"family":"Buck","given":"Chris"},{"family":"Lee","given":"Jennifer"},{"family":"Bell","given":"Kristen"},{"family":"Menzel","given":"Idina"},{"family":"Groff","given":"Jonathan"}],"issued":{"date-parts":[["2013",12,6]]}}}],"schema":"https://github.com/citation-style-language/schema/raw/master/csl-citation.json"} </w:instrText>
      </w:r>
      <w:r w:rsidRPr="0056305E">
        <w:rPr>
          <w:szCs w:val="24"/>
        </w:rPr>
        <w:fldChar w:fldCharType="separate"/>
      </w:r>
      <w:r w:rsidR="00C3481E">
        <w:rPr>
          <w:szCs w:val="24"/>
        </w:rPr>
        <w:t>(Buck et al., 2013)</w:t>
      </w:r>
      <w:r w:rsidRPr="0056305E">
        <w:rPr>
          <w:szCs w:val="24"/>
        </w:rPr>
        <w:fldChar w:fldCharType="end"/>
      </w:r>
      <w:r w:rsidRPr="0056305E">
        <w:rPr>
          <w:szCs w:val="24"/>
        </w:rPr>
        <w:t xml:space="preserve">, or perhaps shamanist rituals as shown in documentaries where the sound accompanies the gestures evoking natural phenomena or animals. In Frozen, the main character Elsa’s magic comes out of her hands and is accompanied by sound in soundtrack and as foley. While the use of technology can expand our expressive capabilities, there may be no general framework to decipher, and solutions may be artist-by-artist centric. In the meantime, there remains a mystic quality for an audience based on audience feedback I have received.  </w:t>
      </w:r>
    </w:p>
    <w:p w14:paraId="71B84EF6" w14:textId="7FBAC46A" w:rsidR="00C1367D" w:rsidRDefault="00C1367D" w:rsidP="00763965">
      <w:pPr>
        <w:pStyle w:val="First-LevelHeadings"/>
      </w:pPr>
      <w:r w:rsidRPr="0056305E">
        <w:lastRenderedPageBreak/>
        <w:t xml:space="preserve">Evaluating the interface for purpose </w:t>
      </w:r>
    </w:p>
    <w:p w14:paraId="3B0E051A" w14:textId="42F93229" w:rsidR="00763965" w:rsidRPr="00763965" w:rsidRDefault="00763965" w:rsidP="00763965">
      <w:pPr>
        <w:pStyle w:val="BodyText"/>
        <w:rPr>
          <w:szCs w:val="24"/>
        </w:rPr>
      </w:pPr>
      <w:r w:rsidRPr="00437DE9">
        <w:rPr>
          <w:szCs w:val="24"/>
        </w:rPr>
        <w:t>In some ways the system is very user friendly and in others it can be an extra chore to stop you from composing. The price of the system makes it inaccessible for most practitioners and inhibited me from experimenting</w:t>
      </w:r>
      <w:r>
        <w:rPr>
          <w:szCs w:val="24"/>
        </w:rPr>
        <w:t xml:space="preserve"> vigorously</w:t>
      </w:r>
      <w:r w:rsidRPr="00437DE9">
        <w:rPr>
          <w:szCs w:val="24"/>
        </w:rPr>
        <w:t xml:space="preserve"> for fear of damaging the interface. The gloves must be connected to a </w:t>
      </w:r>
      <w:r>
        <w:rPr>
          <w:szCs w:val="24"/>
        </w:rPr>
        <w:t>d</w:t>
      </w:r>
      <w:r w:rsidRPr="00437DE9">
        <w:rPr>
          <w:szCs w:val="24"/>
        </w:rPr>
        <w:t xml:space="preserve">igital </w:t>
      </w:r>
      <w:r>
        <w:rPr>
          <w:szCs w:val="24"/>
        </w:rPr>
        <w:t>a</w:t>
      </w:r>
      <w:r w:rsidRPr="00437DE9">
        <w:rPr>
          <w:szCs w:val="24"/>
        </w:rPr>
        <w:t xml:space="preserve">udio </w:t>
      </w:r>
      <w:r>
        <w:rPr>
          <w:szCs w:val="24"/>
        </w:rPr>
        <w:t>w</w:t>
      </w:r>
      <w:r w:rsidRPr="00437DE9">
        <w:rPr>
          <w:szCs w:val="24"/>
        </w:rPr>
        <w:t xml:space="preserve">orkstation, such as </w:t>
      </w:r>
      <w:r w:rsidRPr="00437DE9">
        <w:rPr>
          <w:i/>
          <w:iCs/>
          <w:szCs w:val="24"/>
        </w:rPr>
        <w:t>Ableton Live</w:t>
      </w:r>
      <w:r w:rsidRPr="00437DE9">
        <w:rPr>
          <w:szCs w:val="24"/>
        </w:rPr>
        <w:t xml:space="preserve">, through the proprietary software, </w:t>
      </w:r>
      <w:r w:rsidRPr="00437DE9">
        <w:rPr>
          <w:i/>
          <w:iCs/>
          <w:szCs w:val="24"/>
        </w:rPr>
        <w:t>Glover</w:t>
      </w:r>
      <w:r w:rsidRPr="00437DE9">
        <w:rPr>
          <w:szCs w:val="24"/>
        </w:rPr>
        <w:t xml:space="preserve">, which generates MIDI (Musical Instrument Digital Interface) continuous controls (CCs) that can be assigned in another applications. It can also send data as OSC (Open Sound Control), text-to-speech, and send feedback to the gloves. The glove data needs to be calibrated in each session to reset the zero positions and configure the flex sensor finger data. </w:t>
      </w:r>
    </w:p>
    <w:p w14:paraId="00442BC8" w14:textId="77777777" w:rsidR="00185DB1" w:rsidRDefault="00C1367D" w:rsidP="005D1F63">
      <w:pPr>
        <w:pStyle w:val="BodyText"/>
        <w:rPr>
          <w:szCs w:val="24"/>
        </w:rPr>
      </w:pPr>
      <w:r w:rsidRPr="0056305E">
        <w:rPr>
          <w:szCs w:val="24"/>
        </w:rPr>
        <w:t>Surprisingly, familiarity with another similar system</w:t>
      </w:r>
      <w:r w:rsidR="000442E2" w:rsidRPr="0056305E">
        <w:rPr>
          <w:szCs w:val="24"/>
        </w:rPr>
        <w:t xml:space="preserve"> (self-built)</w:t>
      </w:r>
      <w:r w:rsidRPr="0056305E">
        <w:rPr>
          <w:szCs w:val="24"/>
        </w:rPr>
        <w:t xml:space="preserve"> did not meaningfully make the MiMu system easier to master. Mary Mainsbridge </w:t>
      </w:r>
      <w:r w:rsidRPr="0056305E">
        <w:rPr>
          <w:szCs w:val="24"/>
        </w:rPr>
        <w:fldChar w:fldCharType="begin"/>
      </w:r>
      <w:r w:rsidR="00C3481E">
        <w:rPr>
          <w:szCs w:val="24"/>
        </w:rPr>
        <w:instrText xml:space="preserve"> ADDIN ZOTERO_ITEM CSL_CITATION {"citationID":"QW5r1gcA","properties":{"formattedCitation":"(2016)","plainCitation":"(2016)","noteIndex":0},"citationItems":[{"id":4512,"uris":["http://zotero.org/users/4758760/items/VEEUX8HE"],"itemData":{"id":4512,"type":"thesis","abstract":"The research supporting materials can be viewed on the author's website http://www.mainsbridge.com/ -----Gestural interfaces broaden musicians’ scope for physical expression and offer possibilities for creating more engaging and dynamic performances with digital technology. Increasing affordability and accessibility of motion-based sensing hardware has prompted a recent rise in the use of gestural interfaces and multimodal interfaces for musical performance. Despite this, few performers adopt these systems as their main instrument. The lack of widespread adoption outside academic and research contexts raises questions about the relevance and viability of existing systems. \nThis research identifies and addresses key challenges that musicians face when navigating technological developments in the field of gestural performance. Through a series of performances utilising a customised gestural system and an expert user case study, I have combined autoethnographic insights as a performer/designer with feedback from professional musicians to gain a deeper understanding of how musicians engage with gestural interfaces. Interviews and video recordings have been analysed within a phenomenological framework, resulting in a set of design criteria and strategies informed by creative practitioner perspectives. \nThis thesis argues that developing the sensorimotor skills of musicians is integral to enhancing the potential of current gestural systems. Refined proprioceptive skills and kinaesthetic awareness are particularly important when controlling non-tactile gestural interfaces, which lack the haptic feedback afforded by traditional acoustic instruments. However, approaches in the field of gestural system design for music tend to favour technical and functional imperatives over the development of the kinaesthetic sense. \nBuilding on a growing body of gestural interface design and human–computer interaction (HCI) literature, this research offers practice-based insights that acknowledge the changing face of musicianship in response to interaction with gestural sensing technologies. To encourage enhanced physical aptitude and more nuanced movement control amongst musicians, I have applied embodied interaction design and dance-based perspectives to musical contexts, developing a multimodal environment that provides a range of design strategies for musicians to explore relationships between sound and movement while developing an awareness of their own movement potential.","genre":"Thesis","language":"en_AU","note":"Accepted: 2016-04-01T02:46:10Z","source":"opus.lib.uts.edu.au","title":"Body as instrument : an exploration of gestural interface design","title-short":"Body as instrument","URL":"https://opus.lib.uts.edu.au/handle/10453/43474","author":[{"family":"Mainsbridge","given":"Mary"}],"accessed":{"date-parts":[["2022",3,24]]},"issued":{"date-parts":[["2016"]]}},"suppress-author":true}],"schema":"https://github.com/citation-style-language/schema/raw/master/csl-citation.json"} </w:instrText>
      </w:r>
      <w:r w:rsidRPr="0056305E">
        <w:rPr>
          <w:szCs w:val="24"/>
        </w:rPr>
        <w:fldChar w:fldCharType="separate"/>
      </w:r>
      <w:r w:rsidR="00C3481E">
        <w:rPr>
          <w:szCs w:val="24"/>
        </w:rPr>
        <w:t>(2016)</w:t>
      </w:r>
      <w:r w:rsidRPr="0056305E">
        <w:rPr>
          <w:szCs w:val="24"/>
        </w:rPr>
        <w:fldChar w:fldCharType="end"/>
      </w:r>
      <w:r w:rsidRPr="0056305E">
        <w:rPr>
          <w:szCs w:val="24"/>
        </w:rPr>
        <w:t xml:space="preserve"> noted that gestural interface design </w:t>
      </w:r>
      <w:proofErr w:type="spellStart"/>
      <w:r w:rsidRPr="0056305E">
        <w:rPr>
          <w:szCs w:val="24"/>
        </w:rPr>
        <w:t>favours</w:t>
      </w:r>
      <w:proofErr w:type="spellEnd"/>
      <w:r w:rsidRPr="0056305E">
        <w:rPr>
          <w:szCs w:val="24"/>
        </w:rPr>
        <w:t xml:space="preserve"> technical and functional accomplishments over the engagement with the activity and development of </w:t>
      </w:r>
      <w:proofErr w:type="spellStart"/>
      <w:r w:rsidRPr="0056305E">
        <w:rPr>
          <w:szCs w:val="24"/>
        </w:rPr>
        <w:t>kinaesthetic</w:t>
      </w:r>
      <w:proofErr w:type="spellEnd"/>
      <w:r w:rsidRPr="0056305E">
        <w:rPr>
          <w:szCs w:val="24"/>
        </w:rPr>
        <w:t xml:space="preserve"> sensibility which are important in composition and performance. This demands that the artists have highly refined proprioceptive skills and body awareness, like dancers. </w:t>
      </w:r>
    </w:p>
    <w:p w14:paraId="46BA39A3" w14:textId="39AB6B67" w:rsidR="00C1367D" w:rsidRPr="00185DB1" w:rsidRDefault="00C1367D" w:rsidP="005D1F63">
      <w:pPr>
        <w:pStyle w:val="BodyText"/>
        <w:rPr>
          <w:sz w:val="20"/>
        </w:rPr>
      </w:pPr>
      <w:r w:rsidRPr="0056305E">
        <w:rPr>
          <w:szCs w:val="24"/>
        </w:rPr>
        <w:t xml:space="preserve">There is some drift in the IMU (Inertial Measurement </w:t>
      </w:r>
      <w:r w:rsidRPr="00185DB1">
        <w:rPr>
          <w:szCs w:val="24"/>
        </w:rPr>
        <w:t xml:space="preserve">Unit) data making it unpredictable. This can be remedied through a zeroing gesture to reconfigure the mid-point of the gloves, but that requires spare gesture slots. </w:t>
      </w:r>
      <w:r w:rsidR="00185DB1" w:rsidRPr="00185DB1">
        <w:rPr>
          <w:szCs w:val="24"/>
        </w:rPr>
        <w:t xml:space="preserve">Gestures sometimes get mis-recognised with other gestures (for example, “puppet hand” and fist) and multiple gestures can trigger when transitioning between gestures. There is no accelerometer/gyroscope machine learning built into the software, thus requiring additional software and processing which can be CPU intensive. The proxy for three-dimensional gesture capture in Glover (for example, a wave) requires you to visually snapshot positions within the whole of that movement. </w:t>
      </w:r>
      <w:r w:rsidRPr="00185DB1">
        <w:rPr>
          <w:szCs w:val="24"/>
        </w:rPr>
        <w:t xml:space="preserve">It can make it harder to write precisely due to </w:t>
      </w:r>
      <w:r w:rsidR="00185DB1" w:rsidRPr="00185DB1">
        <w:rPr>
          <w:szCs w:val="24"/>
        </w:rPr>
        <w:t>these factors</w:t>
      </w:r>
      <w:r w:rsidRPr="00185DB1">
        <w:rPr>
          <w:szCs w:val="24"/>
        </w:rPr>
        <w:t xml:space="preserve"> and requires</w:t>
      </w:r>
      <w:r w:rsidRPr="0056305E">
        <w:rPr>
          <w:szCs w:val="24"/>
        </w:rPr>
        <w:t xml:space="preserve"> careful planning in routing the parameters and boundaries. </w:t>
      </w:r>
      <w:r w:rsidR="00ED151E" w:rsidRPr="0056305E">
        <w:rPr>
          <w:szCs w:val="24"/>
        </w:rPr>
        <w:t xml:space="preserve">There is also a small delay in gesture recognition which makes it hard to take shorter, rhythmic vocal loops and have precise control over effects. Encountering technical errors mid-performance was not uncommon and would drag me out of any embodied </w:t>
      </w:r>
      <w:r w:rsidR="000442E2" w:rsidRPr="0056305E">
        <w:rPr>
          <w:szCs w:val="24"/>
        </w:rPr>
        <w:t>state during practice</w:t>
      </w:r>
      <w:r w:rsidR="00ED151E" w:rsidRPr="0056305E">
        <w:rPr>
          <w:szCs w:val="24"/>
        </w:rPr>
        <w:t>.</w:t>
      </w:r>
    </w:p>
    <w:p w14:paraId="47F03360" w14:textId="3F491A88" w:rsidR="00ED151E" w:rsidRPr="0056305E" w:rsidRDefault="00C1367D" w:rsidP="005D1F63">
      <w:pPr>
        <w:pStyle w:val="BodyText"/>
        <w:rPr>
          <w:szCs w:val="24"/>
        </w:rPr>
      </w:pPr>
      <w:r w:rsidRPr="0056305E">
        <w:rPr>
          <w:szCs w:val="24"/>
        </w:rPr>
        <w:t xml:space="preserve">Gestures cannot be triggered without using the interface and it is a time-consuming process. In this piece, there was much planning prior to gesture assignment and during practices technical challenges would arise and generate barriers to embodied states. </w:t>
      </w:r>
      <w:r w:rsidR="00ED151E" w:rsidRPr="0056305E">
        <w:rPr>
          <w:szCs w:val="24"/>
        </w:rPr>
        <w:t xml:space="preserve">In this piece, I used a relatively simple set of gestures to balance between functionality of performance and memory capabilities so that I could remain engaged in the sound control. </w:t>
      </w:r>
      <w:r w:rsidRPr="0056305E">
        <w:rPr>
          <w:szCs w:val="24"/>
        </w:rPr>
        <w:t>The laboriousness of routing data does not contribute to the engagement with the activity and makes it more difficult to get to the composing stage. It creates many niggling problems to overcome before one can control the sound</w:t>
      </w:r>
      <w:r w:rsidR="00270BD1" w:rsidRPr="0056305E">
        <w:rPr>
          <w:szCs w:val="24"/>
        </w:rPr>
        <w:t>.</w:t>
      </w:r>
      <w:r w:rsidRPr="0056305E">
        <w:rPr>
          <w:szCs w:val="24"/>
        </w:rPr>
        <w:t xml:space="preserve"> Assuming that one is looking to facilitate embodiment and interaction with the activity, this presents a problem. </w:t>
      </w:r>
    </w:p>
    <w:p w14:paraId="1495AE07" w14:textId="4498DA72" w:rsidR="00C1367D" w:rsidRPr="0056305E" w:rsidRDefault="00C1367D" w:rsidP="005D1F63">
      <w:pPr>
        <w:pStyle w:val="BodyText"/>
        <w:rPr>
          <w:szCs w:val="24"/>
        </w:rPr>
      </w:pPr>
      <w:r w:rsidRPr="0056305E">
        <w:rPr>
          <w:szCs w:val="24"/>
        </w:rPr>
        <w:t xml:space="preserve">However, once this process is complete, the interface does enable embodiment. The physical act of grasping sound and moving it through the speaker arrangement is tactile and it makes the invisible seem malleable. Through this process, play and performer agency are introduced and/or heightened. Additionally, it is a novel and playful way of interacting with one’s voice. A singer is not ordinarily able to point in a direction to change the panning or raise a fist to add distortion at will. After the initial loop recordings, there is room for improvisation which leads the performer back into a space of play and agency. This is space to react and interact with the sound in the allotted time. The yaw, pitch, and roll movement whilst holding a closed fist hand position manipulates audio effects and spatialization of each loop. This grants a tactile and visual representation of grabbing a sound to twist and shape it. The manipulation and effects routing leave room for improvisation within a set piece, enabling flow between choreographed and free sections, to allow the performer freedom to immerse themselves in the sound. </w:t>
      </w:r>
    </w:p>
    <w:p w14:paraId="4D420B86" w14:textId="12CAB2B1" w:rsidR="00C1367D" w:rsidRPr="0056305E" w:rsidRDefault="00C1367D" w:rsidP="005D1F63">
      <w:pPr>
        <w:pStyle w:val="BodyText"/>
        <w:rPr>
          <w:szCs w:val="24"/>
        </w:rPr>
      </w:pPr>
      <w:r w:rsidRPr="0056305E">
        <w:rPr>
          <w:szCs w:val="24"/>
        </w:rPr>
        <w:lastRenderedPageBreak/>
        <w:t xml:space="preserve">The role in expressions of trauma is emerging. So many actions of psychological trauma are full body postures (slumping, crumpling up, becoming small). Physical trauma differs by incident site. This interface would require </w:t>
      </w:r>
      <w:r w:rsidRPr="0056305E">
        <w:rPr>
          <w:i/>
          <w:iCs/>
          <w:szCs w:val="24"/>
        </w:rPr>
        <w:t>Max</w:t>
      </w:r>
      <w:r w:rsidRPr="0056305E">
        <w:rPr>
          <w:szCs w:val="24"/>
        </w:rPr>
        <w:t xml:space="preserve"> </w:t>
      </w:r>
      <w:r w:rsidRPr="0056305E">
        <w:rPr>
          <w:szCs w:val="24"/>
        </w:rPr>
        <w:fldChar w:fldCharType="begin"/>
      </w:r>
      <w:r w:rsidR="00C3481E">
        <w:rPr>
          <w:szCs w:val="24"/>
        </w:rPr>
        <w:instrText xml:space="preserve"> ADDIN ZOTERO_ITEM CSL_CITATION {"citationID":"Xz1TO09X","properties":{"formattedCitation":"(Cycling \\uc0\\u8217{}74, 2018)","plainCitation":"(Cycling ’74, 2018)","noteIndex":0},"citationItems":[{"id":510,"uris":["http://zotero.org/users/4758760/items/ITZCMURG"],"itemData":{"id":510,"type":"book","event-place":"USA","medium":"MacOS","publisher":"Cycling '74","publisher-place":"USA","title":"Max MSP","version":"8","author":[{"literal":"Cycling '74"}],"issued":{"date-parts":[["2018"]]}}}],"schema":"https://github.com/citation-style-language/schema/raw/master/csl-citation.json"} </w:instrText>
      </w:r>
      <w:r w:rsidRPr="0056305E">
        <w:rPr>
          <w:szCs w:val="24"/>
        </w:rPr>
        <w:fldChar w:fldCharType="separate"/>
      </w:r>
      <w:r w:rsidR="00C3481E" w:rsidRPr="00C3481E">
        <w:rPr>
          <w:lang w:val="en-GB"/>
        </w:rPr>
        <w:t>(Cycling ’74, 2018)</w:t>
      </w:r>
      <w:r w:rsidRPr="0056305E">
        <w:rPr>
          <w:szCs w:val="24"/>
        </w:rPr>
        <w:fldChar w:fldCharType="end"/>
      </w:r>
      <w:r w:rsidRPr="0056305E">
        <w:rPr>
          <w:szCs w:val="24"/>
        </w:rPr>
        <w:t xml:space="preserve">, </w:t>
      </w:r>
      <w:r w:rsidRPr="0056305E">
        <w:rPr>
          <w:i/>
          <w:iCs/>
          <w:szCs w:val="24"/>
        </w:rPr>
        <w:t>MuBu</w:t>
      </w:r>
      <w:r w:rsidRPr="0056305E">
        <w:rPr>
          <w:szCs w:val="24"/>
        </w:rPr>
        <w:t xml:space="preserve"> </w:t>
      </w:r>
      <w:r w:rsidRPr="0056305E">
        <w:rPr>
          <w:szCs w:val="24"/>
        </w:rPr>
        <w:fldChar w:fldCharType="begin"/>
      </w:r>
      <w:r w:rsidR="00C3481E">
        <w:rPr>
          <w:szCs w:val="24"/>
        </w:rPr>
        <w:instrText xml:space="preserve"> ADDIN ZOTERO_ITEM CSL_CITATION {"citationID":"o5Qftwuv","properties":{"formattedCitation":"(IRCAM, 2014)","plainCitation":"(IRCAM, 2014)","noteIndex":0},"citationItems":[{"id":3979,"uris":["http://zotero.org/users/4758760/items/RIRQ4WVP"],"itemData":{"id":3979,"type":"book","abstract":"MuBu for Max A toolbox for Multimodal Analysis of Sound and Motion, Interactive Sound Synthesis and Machine Learning. Including : real-time and batch data processing (sound descriptors, motion feat…","publisher":"IRCAM","title":"MuBu","URL":"http://ismm.ircam.fr/mubu/","author":[{"literal":"IRCAM"}],"accessed":{"date-parts":[["2020",12,2]]},"issued":{"date-parts":[["2014"]]}}}],"schema":"https://github.com/citation-style-language/schema/raw/master/csl-citation.json"} </w:instrText>
      </w:r>
      <w:r w:rsidRPr="0056305E">
        <w:rPr>
          <w:szCs w:val="24"/>
        </w:rPr>
        <w:fldChar w:fldCharType="separate"/>
      </w:r>
      <w:r w:rsidR="00C3481E">
        <w:rPr>
          <w:szCs w:val="24"/>
        </w:rPr>
        <w:t>(IRCAM, 2014)</w:t>
      </w:r>
      <w:r w:rsidRPr="0056305E">
        <w:rPr>
          <w:szCs w:val="24"/>
        </w:rPr>
        <w:fldChar w:fldCharType="end"/>
      </w:r>
      <w:r w:rsidRPr="0056305E">
        <w:rPr>
          <w:szCs w:val="24"/>
        </w:rPr>
        <w:t xml:space="preserve">, and additional custom sensors to accurately capture more psychologically instigated gestures, and/or further exploration of the bounds of the </w:t>
      </w:r>
      <w:r w:rsidR="007A181E" w:rsidRPr="0056305E">
        <w:rPr>
          <w:i/>
          <w:iCs/>
          <w:szCs w:val="24"/>
        </w:rPr>
        <w:t xml:space="preserve">MiMu </w:t>
      </w:r>
      <w:r w:rsidRPr="0056305E">
        <w:rPr>
          <w:szCs w:val="24"/>
        </w:rPr>
        <w:t xml:space="preserve">system. </w:t>
      </w:r>
    </w:p>
    <w:p w14:paraId="1FEE924A" w14:textId="209C26EC" w:rsidR="00C1367D" w:rsidRPr="00763965" w:rsidRDefault="00C1367D" w:rsidP="00763965">
      <w:pPr>
        <w:pStyle w:val="BodyText"/>
        <w:rPr>
          <w:szCs w:val="24"/>
        </w:rPr>
      </w:pPr>
      <w:r w:rsidRPr="0056305E">
        <w:rPr>
          <w:szCs w:val="24"/>
        </w:rPr>
        <w:t>Trauma is deeply personal, but also shared and understandable. It is a multiplicity. Furthermore, songs may have different meanings per audient. The artist statement and title provide the context for the audience through the power of suggestion – which they can still choose to reject. An alternate reading of the piece might be mental turmoil (an</w:t>
      </w:r>
      <w:r w:rsidR="00270BD1" w:rsidRPr="0056305E">
        <w:rPr>
          <w:szCs w:val="24"/>
        </w:rPr>
        <w:t xml:space="preserve"> alternate</w:t>
      </w:r>
      <w:r w:rsidRPr="0056305E">
        <w:rPr>
          <w:szCs w:val="24"/>
        </w:rPr>
        <w:t xml:space="preserve"> interpretation offered to me by a listener). The piece might have a similar impact, but the psychological context of that art would change. As a personal exploration of trauma, how I engage with the sound is informed by my narrative and what I know of that traumatic event. The confusion of electrical signals in the body, </w:t>
      </w:r>
      <w:proofErr w:type="gramStart"/>
      <w:r w:rsidRPr="0056305E">
        <w:rPr>
          <w:szCs w:val="24"/>
        </w:rPr>
        <w:t>uncertainty</w:t>
      </w:r>
      <w:proofErr w:type="gramEnd"/>
      <w:r w:rsidRPr="0056305E">
        <w:rPr>
          <w:szCs w:val="24"/>
        </w:rPr>
        <w:t xml:space="preserve"> and </w:t>
      </w:r>
      <w:r w:rsidR="007A181E" w:rsidRPr="0056305E">
        <w:rPr>
          <w:szCs w:val="24"/>
        </w:rPr>
        <w:t>unpredictability</w:t>
      </w:r>
      <w:r w:rsidRPr="0056305E">
        <w:rPr>
          <w:szCs w:val="24"/>
        </w:rPr>
        <w:t xml:space="preserve"> through moving sound – being the personification of the trauma as a way of </w:t>
      </w:r>
      <w:proofErr w:type="spellStart"/>
      <w:r w:rsidRPr="0056305E">
        <w:rPr>
          <w:szCs w:val="24"/>
        </w:rPr>
        <w:t>externalising</w:t>
      </w:r>
      <w:proofErr w:type="spellEnd"/>
      <w:r w:rsidRPr="0056305E">
        <w:rPr>
          <w:szCs w:val="24"/>
        </w:rPr>
        <w:t xml:space="preserve"> it. But this is not a type of trauma that needs to be reintegrated into myself to exist in the past – it lives with me and will die with me. More work will be done here in the larger thesis project. </w:t>
      </w:r>
    </w:p>
    <w:p w14:paraId="5FD159D2" w14:textId="0A927A91" w:rsidR="00D34DC2" w:rsidRDefault="00D65FD4">
      <w:pPr>
        <w:pStyle w:val="First-LevelHeadings"/>
      </w:pPr>
      <w:r>
        <w:t xml:space="preserve">Preliminary </w:t>
      </w:r>
      <w:r w:rsidR="00D34DC2">
        <w:t>CONCLUSIONS</w:t>
      </w:r>
    </w:p>
    <w:p w14:paraId="46046427" w14:textId="66E52E5F" w:rsidR="00F86407" w:rsidRDefault="00F86407" w:rsidP="00E556F7">
      <w:pPr>
        <w:pStyle w:val="BodyText"/>
        <w:rPr>
          <w:ins w:id="4" w:author="Sophie Rose" w:date="2022-10-07T09:54:00Z"/>
          <w:szCs w:val="24"/>
        </w:rPr>
      </w:pPr>
      <w:ins w:id="5" w:author="Sophie Rose" w:date="2022-10-07T09:54:00Z">
        <w:r>
          <w:rPr>
            <w:szCs w:val="24"/>
          </w:rPr>
          <w:t xml:space="preserve">These conclusions were drawn through analysis and review of audio-visual recordings </w:t>
        </w:r>
      </w:ins>
      <w:ins w:id="6" w:author="Sophie Rose" w:date="2022-10-12T09:30:00Z">
        <w:r w:rsidR="00C1626E">
          <w:rPr>
            <w:szCs w:val="24"/>
          </w:rPr>
          <w:t xml:space="preserve">taken </w:t>
        </w:r>
      </w:ins>
      <w:ins w:id="7" w:author="Sophie Rose" w:date="2022-10-12T09:31:00Z">
        <w:r w:rsidR="00C1626E">
          <w:rPr>
            <w:szCs w:val="24"/>
          </w:rPr>
          <w:t>during</w:t>
        </w:r>
      </w:ins>
      <w:ins w:id="8" w:author="Sophie Rose" w:date="2022-10-07T09:54:00Z">
        <w:r>
          <w:rPr>
            <w:szCs w:val="24"/>
          </w:rPr>
          <w:t xml:space="preserve"> composition and practice sessions, written notes about alterations and perceptions during performance, progression of the compositions form from inception and transference to the </w:t>
        </w:r>
        <w:r w:rsidRPr="00102C7A">
          <w:rPr>
            <w:i/>
            <w:iCs/>
            <w:szCs w:val="24"/>
          </w:rPr>
          <w:t>Glover-MiMu</w:t>
        </w:r>
        <w:r>
          <w:rPr>
            <w:szCs w:val="24"/>
          </w:rPr>
          <w:t xml:space="preserve"> system (from my self-built system, as part of the technical analysis), and changes made to the piece and/or the data routing during practice and composition sessions. They were analysed for evidence of embodiment (where it was facilitated or hindered) and how they reflected the autoethnographic narrative (physical trauma and its aftereffects).</w:t>
        </w:r>
      </w:ins>
    </w:p>
    <w:p w14:paraId="3679C8B4" w14:textId="44B2AE8F" w:rsidR="00F86407" w:rsidRPr="00E556F7" w:rsidRDefault="00F86407" w:rsidP="00E556F7">
      <w:pPr>
        <w:pStyle w:val="BodyText"/>
        <w:rPr>
          <w:lang w:val="en-GB" w:eastAsia="en-US"/>
        </w:rPr>
      </w:pPr>
      <w:r>
        <w:rPr>
          <w:lang w:val="en-GB" w:eastAsia="en-US"/>
        </w:rPr>
        <w:t xml:space="preserve">The </w:t>
      </w:r>
      <w:r w:rsidRPr="00E556F7">
        <w:rPr>
          <w:i/>
          <w:iCs/>
          <w:lang w:val="en-GB" w:eastAsia="en-US"/>
        </w:rPr>
        <w:t>Glover</w:t>
      </w:r>
      <w:r>
        <w:rPr>
          <w:i/>
          <w:iCs/>
          <w:lang w:val="en-GB" w:eastAsia="en-US"/>
        </w:rPr>
        <w:t>-</w:t>
      </w:r>
      <w:r w:rsidRPr="00E556F7">
        <w:rPr>
          <w:i/>
          <w:iCs/>
          <w:lang w:val="en-GB" w:eastAsia="en-US"/>
        </w:rPr>
        <w:t>MiMu</w:t>
      </w:r>
      <w:r>
        <w:rPr>
          <w:lang w:val="en-GB" w:eastAsia="en-US"/>
        </w:rPr>
        <w:t xml:space="preserve"> system has been effective and useable. It is a convenient way of managing unwieldy sets of gestural data, though it lacks some creature comforts for ease of routing. The system is costly reducing its’ accessibility to a range of artists. A reduced user base also reduces feedback and refinement on the system. One might be better served by building their own WIFI-enabled OSC gloves to work within Glover’s infrastructure. The cost in the alternate solution is shifted to time.</w:t>
      </w:r>
    </w:p>
    <w:p w14:paraId="074289A7" w14:textId="00CF1C04" w:rsidR="00D65FD4" w:rsidRPr="0056305E" w:rsidRDefault="00D65FD4" w:rsidP="00693907">
      <w:pPr>
        <w:pStyle w:val="BodyText"/>
        <w:rPr>
          <w:szCs w:val="24"/>
        </w:rPr>
      </w:pPr>
      <w:r w:rsidRPr="0056305E">
        <w:rPr>
          <w:szCs w:val="24"/>
        </w:rPr>
        <w:t>Does this type of interface and routing encourage or enable an embodied experience? Yes, but it can be fleeting because of IMU drift, rigorous preparation demands, and reworking the gesture sets repeatedly while balancing artistic desire and real-life functionality. Technical issues interrupt the embodied experience. However, when working as expected, the ability to paint and malleate a sound environment without physically touching a computer is powerful and an absorbing activity. Grabbing, twisting, and twirling (sound) objects operates at a childlike level of enjoyment. It gives the performer agency when the controls are easy to decipher, code, and track in performance. In this piece, the most challenging part is orienting and remaining cognizant of what sound is which loop and position it is out of the 14 possible loops.</w:t>
      </w:r>
      <w:r w:rsidR="001B66D0">
        <w:rPr>
          <w:szCs w:val="24"/>
        </w:rPr>
        <w:t xml:space="preserve"> </w:t>
      </w:r>
    </w:p>
    <w:p w14:paraId="3074C6F9" w14:textId="3E325C78" w:rsidR="00D65FD4" w:rsidRPr="0056305E" w:rsidRDefault="00D65FD4" w:rsidP="00693907">
      <w:pPr>
        <w:pStyle w:val="BodyText"/>
        <w:rPr>
          <w:szCs w:val="24"/>
        </w:rPr>
      </w:pPr>
      <w:r w:rsidRPr="0056305E">
        <w:rPr>
          <w:szCs w:val="24"/>
        </w:rPr>
        <w:t>Challenges arise in capturing the full body experience of a traumatic event because the system uses only gloves. Psychological trauma manifests through the whole body and may include a full movement (like crumpling to the floor), not just the hands. Though the title of this piece could have an alternate meaning, the effect of a soundscape that exhibits elements of a “wall of noise”, electricity, human sounds manipulated to become inhuman</w:t>
      </w:r>
      <w:r w:rsidR="007A181E" w:rsidRPr="0056305E">
        <w:rPr>
          <w:szCs w:val="24"/>
        </w:rPr>
        <w:t xml:space="preserve"> or </w:t>
      </w:r>
      <w:r w:rsidRPr="0056305E">
        <w:rPr>
          <w:szCs w:val="24"/>
        </w:rPr>
        <w:t xml:space="preserve">superhuman can translate effectively under the subject of frayed nerves as a mental or physical phenomenon. </w:t>
      </w:r>
      <w:r w:rsidR="00AF605D" w:rsidRPr="0056305E">
        <w:rPr>
          <w:szCs w:val="24"/>
        </w:rPr>
        <w:t>G</w:t>
      </w:r>
      <w:r w:rsidRPr="0056305E">
        <w:rPr>
          <w:szCs w:val="24"/>
        </w:rPr>
        <w:t>estural language, though, is tricky and elusive as it rubs up against an impossible goal of universality. Shared trauma, individual trauma, what is human, and the practicalities of capturing these difficult human experiences; these are the conundrums informing future works in the larger thesis project.</w:t>
      </w:r>
    </w:p>
    <w:p w14:paraId="20E8E279" w14:textId="4A39086B" w:rsidR="00D65FD4" w:rsidRDefault="00D65FD4" w:rsidP="00D65FD4">
      <w:pPr>
        <w:pStyle w:val="First-LevelHeadings"/>
      </w:pPr>
      <w:r>
        <w:lastRenderedPageBreak/>
        <w:t>Future Research</w:t>
      </w:r>
    </w:p>
    <w:p w14:paraId="38275250" w14:textId="7D6D2426" w:rsidR="003C6B59" w:rsidRPr="0056305E" w:rsidRDefault="003C6B59" w:rsidP="00693907">
      <w:pPr>
        <w:pStyle w:val="BodyText"/>
        <w:rPr>
          <w:szCs w:val="24"/>
        </w:rPr>
      </w:pPr>
      <w:r w:rsidRPr="0056305E">
        <w:rPr>
          <w:szCs w:val="24"/>
        </w:rPr>
        <w:t>Future works will address more confronting topics than the mild maiming of my left hand. These topics include sexual assault</w:t>
      </w:r>
      <w:r w:rsidR="00C35B6D" w:rsidRPr="0056305E">
        <w:rPr>
          <w:szCs w:val="24"/>
        </w:rPr>
        <w:t xml:space="preserve"> and </w:t>
      </w:r>
      <w:r w:rsidRPr="0056305E">
        <w:rPr>
          <w:szCs w:val="24"/>
        </w:rPr>
        <w:t xml:space="preserve">harassment, gender discrimination, and the breakdown of body and mind when enduring long-term traumatic experiences. These pieces will </w:t>
      </w:r>
      <w:r w:rsidR="00693907" w:rsidRPr="0056305E">
        <w:rPr>
          <w:szCs w:val="24"/>
        </w:rPr>
        <w:t xml:space="preserve">incorporate </w:t>
      </w:r>
      <w:r w:rsidRPr="0056305E">
        <w:rPr>
          <w:szCs w:val="24"/>
        </w:rPr>
        <w:t xml:space="preserve">trauma-informed therapeutic concepts as I externalize my voice and mold it with my hands. This could potentially thread into therapeutic uses such as music therapy and/or Somatic Experiencing </w:t>
      </w:r>
      <w:r w:rsidRPr="0056305E">
        <w:rPr>
          <w:szCs w:val="24"/>
        </w:rPr>
        <w:fldChar w:fldCharType="begin"/>
      </w:r>
      <w:r w:rsidR="00C3481E">
        <w:rPr>
          <w:szCs w:val="24"/>
        </w:rPr>
        <w:instrText xml:space="preserve"> ADDIN ZOTERO_ITEM CSL_CITATION {"citationID":"NNKJTt5t","properties":{"formattedCitation":"(Payne et al., 2015)","plainCitation":"(Payne et al., 2015)","noteIndex":0},"citationItems":[{"id":4178,"uris":["http://zotero.org/users/4758760/items/IDZP2946"],"itemData":{"id":4178,"type":"article-journal","abstract":"Here we present a theory of human trauma and chronic stress, based on the practice of Somatic Experiencing® (SE), a form of trauma therapy that emphasizes guiding the client's attention to interoceptive, kinesthetic and proprioceptive experience. SE™ claims that this style of inner attention, in addition to the use of kinesthetic and interoceptive imagery, can lead to the resolution of symptoms resulting from chronic and traumatic stress. This is accomplished through the completion of thwarted, biologically based, self-protective and defensive responses, and the discharge and regulation of excess autonomic arousal. We present this theory through a composite case study of an SE treatment; based on this example, we offer a possible neurophysiological rationale for the mechanisms involved, including a theory of trauma and chronic stress as a functional dysregulation of the complex dynamical system formed by the subcortical autonomic, limbic, motor and arousal systems, which we term the core response network (CRN). We demonstrate how the methods of SE help restore functionality to the CRN, and we emphasize the importance of taking into account the instinctive, bodily based protective reactions when dealing with stress and trauma, as well as the effectiveness of using attention to interoceptive, proprioceptive and kinesthetic sensation as a therapeutic tool. Finally, we point out that SE and similar somatic approaches offer a supplement to cognitive and exposure therapies, and that mechanisms similar to those discussed in the paper may also be involved in the benefits of meditation and other somatic practices.","container-title":"Frontiers in Psychology","DOI":"10.3389/fpsyg.2015.00093","ISSN":"1664-1078","journalAbbreviation":"Front. Psychol.","language":"English","note":"publisher: Frontiers","source":"Frontiers","title":"Somatic experiencing: using interoception and proprioception as core elements of trauma therapy","title-short":"Somatic experiencing","URL":"https://www.frontiersin.org/articles/10.3389/fpsyg.2015.00093/full","volume":"6","author":[{"family":"Payne","given":"Peter"},{"family":"Levine","given":"Peter A."},{"family":"Crane-Godreau","given":"Mardi A."}],"accessed":{"date-parts":[["2021",5,6]]},"issued":{"date-parts":[["2015"]]}}}],"schema":"https://github.com/citation-style-language/schema/raw/master/csl-citation.json"} </w:instrText>
      </w:r>
      <w:r w:rsidRPr="0056305E">
        <w:rPr>
          <w:szCs w:val="24"/>
        </w:rPr>
        <w:fldChar w:fldCharType="separate"/>
      </w:r>
      <w:r w:rsidR="00C3481E">
        <w:rPr>
          <w:noProof/>
          <w:szCs w:val="24"/>
        </w:rPr>
        <w:t>(Payne et al., 2015)</w:t>
      </w:r>
      <w:r w:rsidRPr="0056305E">
        <w:rPr>
          <w:szCs w:val="24"/>
        </w:rPr>
        <w:fldChar w:fldCharType="end"/>
      </w:r>
      <w:r w:rsidRPr="0056305E">
        <w:rPr>
          <w:szCs w:val="24"/>
        </w:rPr>
        <w:t>. More research needs to be conducted here.</w:t>
      </w:r>
    </w:p>
    <w:p w14:paraId="578D8CE5" w14:textId="2E873AAD" w:rsidR="003C6B59" w:rsidRPr="0056305E" w:rsidRDefault="003C6B59" w:rsidP="00693907">
      <w:pPr>
        <w:pStyle w:val="BodyText"/>
        <w:rPr>
          <w:szCs w:val="24"/>
        </w:rPr>
      </w:pPr>
      <w:r w:rsidRPr="0056305E">
        <w:rPr>
          <w:szCs w:val="24"/>
        </w:rPr>
        <w:t>Dramatizing a physical injury (although disturbing to describe) is a “safe” and non-confrontational way to begin engaging with trauma related material. Most people have had a papercut; there is</w:t>
      </w:r>
      <w:r w:rsidR="00C35B6D" w:rsidRPr="0056305E">
        <w:rPr>
          <w:szCs w:val="24"/>
        </w:rPr>
        <w:t xml:space="preserve"> a</w:t>
      </w:r>
      <w:r w:rsidRPr="0056305E">
        <w:rPr>
          <w:szCs w:val="24"/>
        </w:rPr>
        <w:t xml:space="preserve"> relatability through widely experienced events. Any person that has had dental trouble might understand how awful nerve pain and pain referral can be. </w:t>
      </w:r>
      <w:r w:rsidR="00A7328C" w:rsidRPr="0056305E">
        <w:rPr>
          <w:szCs w:val="24"/>
        </w:rPr>
        <w:t xml:space="preserve">People engage with art to engage with difficult ideas and for catharsis </w:t>
      </w:r>
      <w:r w:rsidR="00A7328C" w:rsidRPr="0056305E">
        <w:rPr>
          <w:szCs w:val="24"/>
        </w:rPr>
        <w:fldChar w:fldCharType="begin"/>
      </w:r>
      <w:r w:rsidR="00C3481E">
        <w:rPr>
          <w:szCs w:val="24"/>
        </w:rPr>
        <w:instrText xml:space="preserve"> ADDIN ZOTERO_ITEM CSL_CITATION {"citationID":"iau6Kulk","properties":{"formattedCitation":"(Bicknell, 2014)","plainCitation":"(Bicknell, 2014)","noteIndex":0},"citationItems":[{"id":14,"uris":["http://zotero.org/users/4758760/items/SC8S2BBR"],"itemData":{"id":14,"type":"article-magazine","abstract":"Research proves that Elton John was right: Sad songs say so much.","container-title":"Psychology Today","issue":"Online","language":"en-AU","title":"4 Reasons We Listen to Sad Music, When We're Sad","URL":"http://www.psychologytoday.com/blog/why-music-moves-us/201409/4-reasons-we-listen-sad-music-when-were-sad","volume":"Why Music Moves Us","author":[{"family":"Bicknell","given":"Jeanette"}],"accessed":{"date-parts":[["2019",9,16]]},"issued":{"date-parts":[["2014",9,29]]}}}],"schema":"https://github.com/citation-style-language/schema/raw/master/csl-citation.json"} </w:instrText>
      </w:r>
      <w:r w:rsidR="00A7328C" w:rsidRPr="0056305E">
        <w:rPr>
          <w:szCs w:val="24"/>
        </w:rPr>
        <w:fldChar w:fldCharType="separate"/>
      </w:r>
      <w:r w:rsidR="00C3481E">
        <w:rPr>
          <w:noProof/>
          <w:szCs w:val="24"/>
        </w:rPr>
        <w:t>(Bicknell, 2014)</w:t>
      </w:r>
      <w:r w:rsidR="00A7328C" w:rsidRPr="0056305E">
        <w:rPr>
          <w:szCs w:val="24"/>
        </w:rPr>
        <w:fldChar w:fldCharType="end"/>
      </w:r>
      <w:r w:rsidR="00A7328C" w:rsidRPr="0056305E">
        <w:rPr>
          <w:szCs w:val="24"/>
        </w:rPr>
        <w:t xml:space="preserve">. </w:t>
      </w:r>
      <w:r w:rsidRPr="0056305E">
        <w:rPr>
          <w:szCs w:val="24"/>
        </w:rPr>
        <w:t xml:space="preserve">If you then make them aware that this event could jeopardize their livelihood, they could feel empathy. This could potentially build empathy in audiences over a series of works or build familiarity with one’s inner sensations (as in Somatic Experiencing) over time leading to greater empathy between individuals, societies, and self. Artists who suffer from unseen chronic illnesses (depression, chronic fatigue, fibromyalgia, et cetera) or other disabilities could </w:t>
      </w:r>
      <w:r w:rsidR="00A7328C" w:rsidRPr="0056305E">
        <w:rPr>
          <w:szCs w:val="24"/>
        </w:rPr>
        <w:t>use</w:t>
      </w:r>
      <w:r w:rsidRPr="0056305E">
        <w:rPr>
          <w:szCs w:val="24"/>
        </w:rPr>
        <w:t xml:space="preserve"> gestural control and their own experience to articulate their daily life, experiences, struggles, and triumphs to elucidate their own experience. So, intelligent, aware, and hopeful artists might look to these areas to make meaningful change in society on a larger scale. </w:t>
      </w:r>
    </w:p>
    <w:p w14:paraId="632197C2" w14:textId="7948EEE4" w:rsidR="00D34DC2" w:rsidRDefault="00D34DC2">
      <w:pPr>
        <w:pStyle w:val="First-LevelHeadings"/>
      </w:pPr>
      <w:r>
        <w:t>REFERENCES</w:t>
      </w:r>
    </w:p>
    <w:p w14:paraId="692DCB5C" w14:textId="77777777" w:rsidR="007C1B66" w:rsidRPr="007C1B66" w:rsidRDefault="00A7328C" w:rsidP="007C1B66">
      <w:pPr>
        <w:pStyle w:val="Bibliography"/>
        <w:rPr>
          <w:sz w:val="24"/>
        </w:rPr>
      </w:pPr>
      <w:r w:rsidRPr="0056305E">
        <w:rPr>
          <w:sz w:val="24"/>
        </w:rPr>
        <w:fldChar w:fldCharType="begin"/>
      </w:r>
      <w:r w:rsidR="00C3481E">
        <w:rPr>
          <w:sz w:val="24"/>
        </w:rPr>
        <w:instrText xml:space="preserve"> ADDIN ZOTERO_BIBL {"uncited":[],"omitted":[],"custom":[]} CSL_BIBLIOGRAPHY </w:instrText>
      </w:r>
      <w:r w:rsidRPr="0056305E">
        <w:rPr>
          <w:sz w:val="24"/>
        </w:rPr>
        <w:fldChar w:fldCharType="separate"/>
      </w:r>
      <w:r w:rsidR="007C1B66" w:rsidRPr="007C1B66">
        <w:rPr>
          <w:sz w:val="24"/>
        </w:rPr>
        <w:t xml:space="preserve">Ableton. (2020). </w:t>
      </w:r>
      <w:r w:rsidR="007C1B66" w:rsidRPr="007C1B66">
        <w:rPr>
          <w:i/>
          <w:iCs/>
          <w:sz w:val="24"/>
        </w:rPr>
        <w:t>Surround Panner | Ableton</w:t>
      </w:r>
      <w:r w:rsidR="007C1B66" w:rsidRPr="007C1B66">
        <w:rPr>
          <w:sz w:val="24"/>
        </w:rPr>
        <w:t xml:space="preserve"> (Ableton 11) [MacOS]. Ableton. https://www.ableton.com/en/packs/surround-panner/#?item_type=max_for_live</w:t>
      </w:r>
    </w:p>
    <w:p w14:paraId="1CDF87CD" w14:textId="77777777" w:rsidR="007C1B66" w:rsidRPr="007C1B66" w:rsidRDefault="007C1B66" w:rsidP="007C1B66">
      <w:pPr>
        <w:pStyle w:val="Bibliography"/>
        <w:rPr>
          <w:sz w:val="24"/>
        </w:rPr>
      </w:pPr>
      <w:r w:rsidRPr="007C1B66">
        <w:rPr>
          <w:sz w:val="24"/>
        </w:rPr>
        <w:t xml:space="preserve">Ableton. (2021). </w:t>
      </w:r>
      <w:r w:rsidRPr="007C1B66">
        <w:rPr>
          <w:i/>
          <w:iCs/>
          <w:sz w:val="24"/>
        </w:rPr>
        <w:t>Ableton Live 11</w:t>
      </w:r>
      <w:r w:rsidRPr="007C1B66">
        <w:rPr>
          <w:sz w:val="24"/>
        </w:rPr>
        <w:t xml:space="preserve"> (Version 11) [MacOS]. Ableton.</w:t>
      </w:r>
    </w:p>
    <w:p w14:paraId="46699538" w14:textId="77777777" w:rsidR="007C1B66" w:rsidRPr="007C1B66" w:rsidRDefault="007C1B66" w:rsidP="007C1B66">
      <w:pPr>
        <w:pStyle w:val="Bibliography"/>
        <w:rPr>
          <w:sz w:val="24"/>
        </w:rPr>
      </w:pPr>
      <w:r w:rsidRPr="007C1B66">
        <w:rPr>
          <w:sz w:val="24"/>
        </w:rPr>
        <w:t xml:space="preserve">Bicknell, J. (2014, September 29). 4 Reasons We Listen to Sad Music, When We’re Sad. </w:t>
      </w:r>
      <w:r w:rsidRPr="007C1B66">
        <w:rPr>
          <w:i/>
          <w:iCs/>
          <w:sz w:val="24"/>
        </w:rPr>
        <w:t>Psychology Today</w:t>
      </w:r>
      <w:r w:rsidRPr="007C1B66">
        <w:rPr>
          <w:sz w:val="24"/>
        </w:rPr>
        <w:t xml:space="preserve">, </w:t>
      </w:r>
      <w:r w:rsidRPr="007C1B66">
        <w:rPr>
          <w:i/>
          <w:iCs/>
          <w:sz w:val="24"/>
        </w:rPr>
        <w:t>Why Music Moves Us</w:t>
      </w:r>
      <w:r w:rsidRPr="007C1B66">
        <w:rPr>
          <w:sz w:val="24"/>
        </w:rPr>
        <w:t>(Online). http://www.psychologytoday.com/blog/why-music-moves-us/201409/4-reasons-we-listen-sad-music-when-were-sad</w:t>
      </w:r>
    </w:p>
    <w:p w14:paraId="5B8E65B3" w14:textId="77777777" w:rsidR="007C1B66" w:rsidRPr="007C1B66" w:rsidRDefault="007C1B66" w:rsidP="007C1B66">
      <w:pPr>
        <w:pStyle w:val="Bibliography"/>
        <w:rPr>
          <w:sz w:val="24"/>
        </w:rPr>
      </w:pPr>
      <w:r w:rsidRPr="007C1B66">
        <w:rPr>
          <w:sz w:val="24"/>
        </w:rPr>
        <w:t xml:space="preserve">Buck, C., Lee, J., Bell, K., Menzel, I., &amp; Groff, J. (2013, December 6). </w:t>
      </w:r>
      <w:r w:rsidRPr="007C1B66">
        <w:rPr>
          <w:i/>
          <w:iCs/>
          <w:sz w:val="24"/>
        </w:rPr>
        <w:t>Frozen</w:t>
      </w:r>
      <w:r w:rsidRPr="007C1B66">
        <w:rPr>
          <w:sz w:val="24"/>
        </w:rPr>
        <w:t xml:space="preserve"> [Animation, Adventure, Comedy]. Walt Disney Animation Studios, Walt Disney Pictures.</w:t>
      </w:r>
    </w:p>
    <w:p w14:paraId="00E07480" w14:textId="77777777" w:rsidR="007C1B66" w:rsidRPr="007C1B66" w:rsidRDefault="007C1B66" w:rsidP="007C1B66">
      <w:pPr>
        <w:pStyle w:val="Bibliography"/>
        <w:rPr>
          <w:sz w:val="24"/>
        </w:rPr>
      </w:pPr>
      <w:r w:rsidRPr="007C1B66">
        <w:rPr>
          <w:sz w:val="24"/>
        </w:rPr>
        <w:t xml:space="preserve">Candy, L. (2006). </w:t>
      </w:r>
      <w:r w:rsidRPr="007C1B66">
        <w:rPr>
          <w:i/>
          <w:iCs/>
          <w:sz w:val="24"/>
        </w:rPr>
        <w:t>Practice Based Research: A Guide</w:t>
      </w:r>
      <w:r w:rsidRPr="007C1B66">
        <w:rPr>
          <w:sz w:val="24"/>
        </w:rPr>
        <w:t xml:space="preserve"> (CCS No. 2006-V1.0 November; Creativity &amp; Cognition Studios, p. 19). University of Technology.</w:t>
      </w:r>
    </w:p>
    <w:p w14:paraId="3DE1F844" w14:textId="77777777" w:rsidR="007C1B66" w:rsidRPr="007C1B66" w:rsidRDefault="007C1B66" w:rsidP="007C1B66">
      <w:pPr>
        <w:pStyle w:val="Bibliography"/>
        <w:rPr>
          <w:sz w:val="24"/>
        </w:rPr>
      </w:pPr>
      <w:r w:rsidRPr="007C1B66">
        <w:rPr>
          <w:sz w:val="24"/>
        </w:rPr>
        <w:t xml:space="preserve">Cycling ’74. (2018). </w:t>
      </w:r>
      <w:r w:rsidRPr="007C1B66">
        <w:rPr>
          <w:i/>
          <w:iCs/>
          <w:sz w:val="24"/>
        </w:rPr>
        <w:t>Max MSP</w:t>
      </w:r>
      <w:r w:rsidRPr="007C1B66">
        <w:rPr>
          <w:sz w:val="24"/>
        </w:rPr>
        <w:t xml:space="preserve"> (Version 8) [MacOS]. Cycling ’74.</w:t>
      </w:r>
    </w:p>
    <w:p w14:paraId="20FE112A" w14:textId="77777777" w:rsidR="007C1B66" w:rsidRPr="007C1B66" w:rsidRDefault="007C1B66" w:rsidP="007C1B66">
      <w:pPr>
        <w:pStyle w:val="Bibliography"/>
        <w:rPr>
          <w:sz w:val="24"/>
        </w:rPr>
      </w:pPr>
      <w:r w:rsidRPr="007C1B66">
        <w:rPr>
          <w:sz w:val="24"/>
        </w:rPr>
        <w:t xml:space="preserve">Davidson, J. W., &amp; Salgado Correia, J. (2001). Meaningful musical performance: A bodily experience. </w:t>
      </w:r>
      <w:r w:rsidRPr="007C1B66">
        <w:rPr>
          <w:i/>
          <w:iCs/>
          <w:sz w:val="24"/>
        </w:rPr>
        <w:t>Research Studies in Music Education</w:t>
      </w:r>
      <w:r w:rsidRPr="007C1B66">
        <w:rPr>
          <w:sz w:val="24"/>
        </w:rPr>
        <w:t xml:space="preserve">, </w:t>
      </w:r>
      <w:r w:rsidRPr="007C1B66">
        <w:rPr>
          <w:i/>
          <w:iCs/>
          <w:sz w:val="24"/>
        </w:rPr>
        <w:t>17</w:t>
      </w:r>
      <w:r w:rsidRPr="007C1B66">
        <w:rPr>
          <w:sz w:val="24"/>
        </w:rPr>
        <w:t>(1), 70–83. https://doi.org/10.1177/1321103X010170011301</w:t>
      </w:r>
    </w:p>
    <w:p w14:paraId="4DE529A3" w14:textId="77777777" w:rsidR="007C1B66" w:rsidRPr="007C1B66" w:rsidRDefault="007C1B66" w:rsidP="007C1B66">
      <w:pPr>
        <w:pStyle w:val="Bibliography"/>
        <w:rPr>
          <w:sz w:val="24"/>
        </w:rPr>
      </w:pPr>
      <w:r w:rsidRPr="007C1B66">
        <w:rPr>
          <w:sz w:val="24"/>
        </w:rPr>
        <w:lastRenderedPageBreak/>
        <w:t xml:space="preserve">Dewey, J. (1934). </w:t>
      </w:r>
      <w:r w:rsidRPr="007C1B66">
        <w:rPr>
          <w:i/>
          <w:iCs/>
          <w:sz w:val="24"/>
        </w:rPr>
        <w:t>Art as Experience</w:t>
      </w:r>
      <w:r w:rsidRPr="007C1B66">
        <w:rPr>
          <w:sz w:val="24"/>
        </w:rPr>
        <w:t>. Capricorn Books. https://sites.evergreen.edu/danceasart/wp-content/uploads/sites/124/2015/09/Art-as-Experience-ch.1.pdf</w:t>
      </w:r>
    </w:p>
    <w:p w14:paraId="6B7B2096" w14:textId="77777777" w:rsidR="007C1B66" w:rsidRPr="007C1B66" w:rsidRDefault="007C1B66" w:rsidP="007C1B66">
      <w:pPr>
        <w:pStyle w:val="Bibliography"/>
        <w:rPr>
          <w:sz w:val="24"/>
        </w:rPr>
      </w:pPr>
      <w:r w:rsidRPr="007C1B66">
        <w:rPr>
          <w:sz w:val="24"/>
        </w:rPr>
        <w:t xml:space="preserve">Höök, K. (2018). </w:t>
      </w:r>
      <w:r w:rsidRPr="007C1B66">
        <w:rPr>
          <w:i/>
          <w:iCs/>
          <w:sz w:val="24"/>
        </w:rPr>
        <w:t>Designing with the Body: Somaesthetic Interaction Design</w:t>
      </w:r>
      <w:r w:rsidRPr="007C1B66">
        <w:rPr>
          <w:sz w:val="24"/>
        </w:rPr>
        <w:t>. MIT Press. https://doi.org/10.7551/mitpress/11481.001.0001</w:t>
      </w:r>
    </w:p>
    <w:p w14:paraId="6D9E1A8B" w14:textId="77777777" w:rsidR="007C1B66" w:rsidRPr="007C1B66" w:rsidRDefault="007C1B66" w:rsidP="007C1B66">
      <w:pPr>
        <w:pStyle w:val="Bibliography"/>
        <w:rPr>
          <w:sz w:val="24"/>
        </w:rPr>
      </w:pPr>
      <w:r w:rsidRPr="007C1B66">
        <w:rPr>
          <w:sz w:val="24"/>
        </w:rPr>
        <w:t xml:space="preserve">IRCAM. (2014). </w:t>
      </w:r>
      <w:r w:rsidRPr="007C1B66">
        <w:rPr>
          <w:i/>
          <w:iCs/>
          <w:sz w:val="24"/>
        </w:rPr>
        <w:t>MuBu</w:t>
      </w:r>
      <w:r w:rsidRPr="007C1B66">
        <w:rPr>
          <w:sz w:val="24"/>
        </w:rPr>
        <w:t>. IRCAM. http://ismm.ircam.fr/mubu/</w:t>
      </w:r>
    </w:p>
    <w:p w14:paraId="656D30AB" w14:textId="77777777" w:rsidR="007C1B66" w:rsidRPr="007C1B66" w:rsidRDefault="007C1B66" w:rsidP="007C1B66">
      <w:pPr>
        <w:pStyle w:val="Bibliography"/>
        <w:rPr>
          <w:sz w:val="24"/>
        </w:rPr>
      </w:pPr>
      <w:r w:rsidRPr="007C1B66">
        <w:rPr>
          <w:sz w:val="24"/>
        </w:rPr>
        <w:t xml:space="preserve">Kolk, B. van der. (2014). </w:t>
      </w:r>
      <w:r w:rsidRPr="007C1B66">
        <w:rPr>
          <w:i/>
          <w:iCs/>
          <w:sz w:val="24"/>
        </w:rPr>
        <w:t>The Body Keeps the Score: Mind, Brain and Body in the Transformation of Trauma</w:t>
      </w:r>
      <w:r w:rsidRPr="007C1B66">
        <w:rPr>
          <w:sz w:val="24"/>
        </w:rPr>
        <w:t>. Penguin UK.</w:t>
      </w:r>
    </w:p>
    <w:p w14:paraId="28F0F8CC" w14:textId="77777777" w:rsidR="007C1B66" w:rsidRPr="007C1B66" w:rsidRDefault="007C1B66" w:rsidP="007C1B66">
      <w:pPr>
        <w:pStyle w:val="Bibliography"/>
        <w:rPr>
          <w:sz w:val="24"/>
        </w:rPr>
      </w:pPr>
      <w:r w:rsidRPr="007C1B66">
        <w:rPr>
          <w:sz w:val="24"/>
        </w:rPr>
        <w:t xml:space="preserve">Levine, P. A. (2015). </w:t>
      </w:r>
      <w:r w:rsidRPr="007C1B66">
        <w:rPr>
          <w:i/>
          <w:iCs/>
          <w:sz w:val="24"/>
        </w:rPr>
        <w:t>Trauma and Memory: Brain and Body in a Search for the Living Past: A Practical Guide for Understanding and Working with Traumatic Memory</w:t>
      </w:r>
      <w:r w:rsidRPr="007C1B66">
        <w:rPr>
          <w:sz w:val="24"/>
        </w:rPr>
        <w:t>. North Atlantic Books.</w:t>
      </w:r>
    </w:p>
    <w:p w14:paraId="3F857A6F" w14:textId="77777777" w:rsidR="007C1B66" w:rsidRPr="007C1B66" w:rsidRDefault="007C1B66" w:rsidP="007C1B66">
      <w:pPr>
        <w:pStyle w:val="Bibliography"/>
        <w:rPr>
          <w:sz w:val="24"/>
        </w:rPr>
      </w:pPr>
      <w:r w:rsidRPr="007C1B66">
        <w:rPr>
          <w:sz w:val="24"/>
        </w:rPr>
        <w:t xml:space="preserve">Mainsbridge, M. (2016). </w:t>
      </w:r>
      <w:r w:rsidRPr="007C1B66">
        <w:rPr>
          <w:i/>
          <w:iCs/>
          <w:sz w:val="24"/>
        </w:rPr>
        <w:t>Body as instrument: An exploration of gestural interface design</w:t>
      </w:r>
      <w:r w:rsidRPr="007C1B66">
        <w:rPr>
          <w:sz w:val="24"/>
        </w:rPr>
        <w:t xml:space="preserve"> [Thesis]. https://opus.lib.uts.edu.au/handle/10453/43474</w:t>
      </w:r>
    </w:p>
    <w:p w14:paraId="7EB6C35F" w14:textId="77777777" w:rsidR="007C1B66" w:rsidRPr="007C1B66" w:rsidRDefault="007C1B66" w:rsidP="007C1B66">
      <w:pPr>
        <w:pStyle w:val="Bibliography"/>
        <w:rPr>
          <w:sz w:val="24"/>
        </w:rPr>
      </w:pPr>
      <w:r w:rsidRPr="007C1B66">
        <w:rPr>
          <w:sz w:val="24"/>
        </w:rPr>
        <w:t xml:space="preserve">Mainsbridge, M. (2018). Gestural systems for the voice: Performance approaches and repertoire. </w:t>
      </w:r>
      <w:r w:rsidRPr="007C1B66">
        <w:rPr>
          <w:i/>
          <w:iCs/>
          <w:sz w:val="24"/>
        </w:rPr>
        <w:t>Digital Creativity</w:t>
      </w:r>
      <w:r w:rsidRPr="007C1B66">
        <w:rPr>
          <w:sz w:val="24"/>
        </w:rPr>
        <w:t xml:space="preserve">, </w:t>
      </w:r>
      <w:r w:rsidRPr="007C1B66">
        <w:rPr>
          <w:i/>
          <w:iCs/>
          <w:sz w:val="24"/>
        </w:rPr>
        <w:t>29</w:t>
      </w:r>
      <w:r w:rsidRPr="007C1B66">
        <w:rPr>
          <w:sz w:val="24"/>
        </w:rPr>
        <w:t>(4), 315–331. https://doi.org/10.1080/14626268.2018.1541181</w:t>
      </w:r>
    </w:p>
    <w:p w14:paraId="4472058D" w14:textId="77777777" w:rsidR="007C1B66" w:rsidRPr="007C1B66" w:rsidRDefault="007C1B66" w:rsidP="007C1B66">
      <w:pPr>
        <w:pStyle w:val="Bibliography"/>
        <w:rPr>
          <w:sz w:val="24"/>
        </w:rPr>
      </w:pPr>
      <w:r w:rsidRPr="007C1B66">
        <w:rPr>
          <w:sz w:val="24"/>
        </w:rPr>
        <w:t xml:space="preserve">Mäkelä, M. (2007). Knowing Through Making: The Role of the Artefact in Practice-led Research. </w:t>
      </w:r>
      <w:r w:rsidRPr="007C1B66">
        <w:rPr>
          <w:i/>
          <w:iCs/>
          <w:sz w:val="24"/>
        </w:rPr>
        <w:t>Knowledge, Technology &amp; Policy</w:t>
      </w:r>
      <w:r w:rsidRPr="007C1B66">
        <w:rPr>
          <w:sz w:val="24"/>
        </w:rPr>
        <w:t xml:space="preserve">, </w:t>
      </w:r>
      <w:r w:rsidRPr="007C1B66">
        <w:rPr>
          <w:i/>
          <w:iCs/>
          <w:sz w:val="24"/>
        </w:rPr>
        <w:t>20</w:t>
      </w:r>
      <w:r w:rsidRPr="007C1B66">
        <w:rPr>
          <w:sz w:val="24"/>
        </w:rPr>
        <w:t>(3), 157–163. https://doi.org/10.1007/s12130-007-9028-2</w:t>
      </w:r>
    </w:p>
    <w:p w14:paraId="654BDDBE" w14:textId="77777777" w:rsidR="007C1B66" w:rsidRPr="007C1B66" w:rsidRDefault="007C1B66" w:rsidP="007C1B66">
      <w:pPr>
        <w:pStyle w:val="Bibliography"/>
        <w:rPr>
          <w:sz w:val="24"/>
        </w:rPr>
      </w:pPr>
      <w:r w:rsidRPr="007C1B66">
        <w:rPr>
          <w:sz w:val="24"/>
        </w:rPr>
        <w:t xml:space="preserve">MI.MU Gloves Ltd. (2010). </w:t>
      </w:r>
      <w:r w:rsidRPr="007C1B66">
        <w:rPr>
          <w:i/>
          <w:iCs/>
          <w:sz w:val="24"/>
        </w:rPr>
        <w:t>MiMu</w:t>
      </w:r>
      <w:r w:rsidRPr="007C1B66">
        <w:rPr>
          <w:sz w:val="24"/>
        </w:rPr>
        <w:t xml:space="preserve"> [Control Interface]. https://mimugloves.com/</w:t>
      </w:r>
    </w:p>
    <w:p w14:paraId="2A86B4F7" w14:textId="77777777" w:rsidR="007C1B66" w:rsidRPr="007C1B66" w:rsidRDefault="007C1B66" w:rsidP="007C1B66">
      <w:pPr>
        <w:pStyle w:val="Bibliography"/>
        <w:rPr>
          <w:sz w:val="24"/>
        </w:rPr>
      </w:pPr>
      <w:r w:rsidRPr="007C1B66">
        <w:rPr>
          <w:sz w:val="24"/>
        </w:rPr>
        <w:t xml:space="preserve">MI.MU Gloves Ltd. (2022). </w:t>
      </w:r>
      <w:r w:rsidRPr="007C1B66">
        <w:rPr>
          <w:i/>
          <w:iCs/>
          <w:sz w:val="24"/>
        </w:rPr>
        <w:t>Glover</w:t>
      </w:r>
      <w:r w:rsidRPr="007C1B66">
        <w:rPr>
          <w:sz w:val="24"/>
        </w:rPr>
        <w:t xml:space="preserve"> (1.1.1) [MacOS]. MI.MU Gloves Ltd.</w:t>
      </w:r>
    </w:p>
    <w:p w14:paraId="0CD933A3" w14:textId="77777777" w:rsidR="007C1B66" w:rsidRPr="007C1B66" w:rsidRDefault="007C1B66" w:rsidP="007C1B66">
      <w:pPr>
        <w:pStyle w:val="Bibliography"/>
        <w:rPr>
          <w:sz w:val="24"/>
        </w:rPr>
      </w:pPr>
      <w:r w:rsidRPr="007C1B66">
        <w:rPr>
          <w:sz w:val="24"/>
        </w:rPr>
        <w:t xml:space="preserve">Payne, P., Levine, P. A., &amp; Crane-Godreau, M. A. (2015). Somatic experiencing: Using interoception and proprioception as core elements of trauma therapy. </w:t>
      </w:r>
      <w:r w:rsidRPr="007C1B66">
        <w:rPr>
          <w:i/>
          <w:iCs/>
          <w:sz w:val="24"/>
        </w:rPr>
        <w:t>Frontiers in Psychology</w:t>
      </w:r>
      <w:r w:rsidRPr="007C1B66">
        <w:rPr>
          <w:sz w:val="24"/>
        </w:rPr>
        <w:t xml:space="preserve">, </w:t>
      </w:r>
      <w:r w:rsidRPr="007C1B66">
        <w:rPr>
          <w:i/>
          <w:iCs/>
          <w:sz w:val="24"/>
        </w:rPr>
        <w:t>6</w:t>
      </w:r>
      <w:r w:rsidRPr="007C1B66">
        <w:rPr>
          <w:sz w:val="24"/>
        </w:rPr>
        <w:t>. https://doi.org/10.3389/fpsyg.2015.00093</w:t>
      </w:r>
    </w:p>
    <w:p w14:paraId="039EA7C5" w14:textId="77777777" w:rsidR="007C1B66" w:rsidRPr="007C1B66" w:rsidRDefault="007C1B66" w:rsidP="007C1B66">
      <w:pPr>
        <w:pStyle w:val="Bibliography"/>
        <w:rPr>
          <w:sz w:val="24"/>
        </w:rPr>
      </w:pPr>
      <w:r w:rsidRPr="007C1B66">
        <w:rPr>
          <w:sz w:val="24"/>
        </w:rPr>
        <w:t xml:space="preserve">Schön, D. A. (1983). </w:t>
      </w:r>
      <w:r w:rsidRPr="007C1B66">
        <w:rPr>
          <w:i/>
          <w:iCs/>
          <w:sz w:val="24"/>
        </w:rPr>
        <w:t>The Reflective Practitioner: How Professionals Think in Action</w:t>
      </w:r>
      <w:r w:rsidRPr="007C1B66">
        <w:rPr>
          <w:sz w:val="24"/>
        </w:rPr>
        <w:t>. Routledge. https://doi.org/10.4324/9781315237473</w:t>
      </w:r>
    </w:p>
    <w:p w14:paraId="7896E2D7" w14:textId="77777777" w:rsidR="007C1B66" w:rsidRPr="007C1B66" w:rsidRDefault="007C1B66" w:rsidP="007C1B66">
      <w:pPr>
        <w:pStyle w:val="Bibliography"/>
        <w:rPr>
          <w:sz w:val="24"/>
        </w:rPr>
      </w:pPr>
      <w:r w:rsidRPr="007C1B66">
        <w:rPr>
          <w:sz w:val="24"/>
        </w:rPr>
        <w:t xml:space="preserve">Soddell, T. (2019). </w:t>
      </w:r>
      <w:r w:rsidRPr="007C1B66">
        <w:rPr>
          <w:i/>
          <w:iCs/>
          <w:sz w:val="24"/>
        </w:rPr>
        <w:t>A dense mass of indecipherable fear: The experiential (non)narration of trauma and madness through Acousmatic sound</w:t>
      </w:r>
      <w:r w:rsidRPr="007C1B66">
        <w:rPr>
          <w:sz w:val="24"/>
        </w:rPr>
        <w:t>. https://researchbank.rmit.edu.au/view/rmit:162786</w:t>
      </w:r>
    </w:p>
    <w:p w14:paraId="4F894DBD" w14:textId="77777777" w:rsidR="007C1B66" w:rsidRPr="007C1B66" w:rsidRDefault="007C1B66" w:rsidP="007C1B66">
      <w:pPr>
        <w:pStyle w:val="Bibliography"/>
        <w:rPr>
          <w:sz w:val="24"/>
        </w:rPr>
      </w:pPr>
      <w:r w:rsidRPr="007C1B66">
        <w:rPr>
          <w:sz w:val="24"/>
        </w:rPr>
        <w:lastRenderedPageBreak/>
        <w:t xml:space="preserve">Spry, T. (2011). </w:t>
      </w:r>
      <w:r w:rsidRPr="007C1B66">
        <w:rPr>
          <w:i/>
          <w:iCs/>
          <w:sz w:val="24"/>
        </w:rPr>
        <w:t>Body, Paper, Stage: Writing and Performing Autoethnography</w:t>
      </w:r>
      <w:r w:rsidRPr="007C1B66">
        <w:rPr>
          <w:sz w:val="24"/>
        </w:rPr>
        <w:t>. Routledge. http://ebookcentral.proquest.com/lib/unimelb/detail.action?docID=843865</w:t>
      </w:r>
    </w:p>
    <w:p w14:paraId="61781A68" w14:textId="77777777" w:rsidR="007C1B66" w:rsidRPr="007C1B66" w:rsidRDefault="007C1B66" w:rsidP="007C1B66">
      <w:pPr>
        <w:pStyle w:val="Bibliography"/>
        <w:rPr>
          <w:sz w:val="24"/>
        </w:rPr>
      </w:pPr>
      <w:r w:rsidRPr="007C1B66">
        <w:rPr>
          <w:sz w:val="24"/>
        </w:rPr>
        <w:t xml:space="preserve">Stojanović, D. (2015). The inscription of the feminine body in the field of sound: Vocal expression as a platform of feminine writing (écriture féminine). </w:t>
      </w:r>
      <w:r w:rsidRPr="007C1B66">
        <w:rPr>
          <w:i/>
          <w:iCs/>
          <w:sz w:val="24"/>
        </w:rPr>
        <w:t>Muzikologija</w:t>
      </w:r>
      <w:r w:rsidRPr="007C1B66">
        <w:rPr>
          <w:sz w:val="24"/>
        </w:rPr>
        <w:t xml:space="preserve">, </w:t>
      </w:r>
      <w:r w:rsidRPr="007C1B66">
        <w:rPr>
          <w:i/>
          <w:iCs/>
          <w:sz w:val="24"/>
        </w:rPr>
        <w:t>18</w:t>
      </w:r>
      <w:r w:rsidRPr="007C1B66">
        <w:rPr>
          <w:sz w:val="24"/>
        </w:rPr>
        <w:t>, 115–129. https://doi.org/10.2298/MUZ1518115S</w:t>
      </w:r>
    </w:p>
    <w:p w14:paraId="579A0450" w14:textId="77777777" w:rsidR="007C1B66" w:rsidRPr="007C1B66" w:rsidRDefault="007C1B66" w:rsidP="007C1B66">
      <w:pPr>
        <w:pStyle w:val="Bibliography"/>
        <w:rPr>
          <w:sz w:val="24"/>
        </w:rPr>
      </w:pPr>
      <w:r w:rsidRPr="007C1B66">
        <w:rPr>
          <w:sz w:val="24"/>
        </w:rPr>
        <w:t xml:space="preserve">Sullivan, G. L. (2009). Making space: The purpose and place of practice-led research. </w:t>
      </w:r>
      <w:r w:rsidRPr="007C1B66">
        <w:rPr>
          <w:i/>
          <w:iCs/>
          <w:sz w:val="24"/>
        </w:rPr>
        <w:t>Practice-Led Research, Research-Led Practice in the Creative Arts</w:t>
      </w:r>
      <w:r w:rsidRPr="007C1B66">
        <w:rPr>
          <w:sz w:val="24"/>
        </w:rPr>
        <w:t>, 41–65.</w:t>
      </w:r>
    </w:p>
    <w:p w14:paraId="5176A7DD" w14:textId="1B339918" w:rsidR="0056305E" w:rsidRDefault="00A7328C" w:rsidP="0056305E">
      <w:pPr>
        <w:pStyle w:val="BodyText"/>
        <w:spacing w:line="240" w:lineRule="auto"/>
        <w:sectPr w:rsidR="0056305E" w:rsidSect="0056305E">
          <w:type w:val="continuous"/>
          <w:pgSz w:w="11906" w:h="16838"/>
          <w:pgMar w:top="1145" w:right="1077" w:bottom="1418" w:left="1077" w:header="720" w:footer="720" w:gutter="0"/>
          <w:cols w:space="454"/>
          <w:docGrid w:linePitch="272"/>
        </w:sectPr>
      </w:pPr>
      <w:r w:rsidRPr="0056305E">
        <w:rPr>
          <w:szCs w:val="24"/>
        </w:rPr>
        <w:fldChar w:fldCharType="end"/>
      </w:r>
    </w:p>
    <w:p w14:paraId="7606B60B" w14:textId="3CB99730" w:rsidR="00D34DC2" w:rsidRDefault="00D34DC2" w:rsidP="00636A2B">
      <w:pPr>
        <w:pStyle w:val="BodyText"/>
        <w:spacing w:line="240" w:lineRule="auto"/>
      </w:pPr>
    </w:p>
    <w:sectPr w:rsidR="00D34DC2">
      <w:type w:val="continuous"/>
      <w:pgSz w:w="11906" w:h="16838"/>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FF95" w14:textId="77777777" w:rsidR="00EB795B" w:rsidRDefault="00EB795B">
      <w:r>
        <w:separator/>
      </w:r>
    </w:p>
  </w:endnote>
  <w:endnote w:type="continuationSeparator" w:id="0">
    <w:p w14:paraId="34CB9514" w14:textId="77777777" w:rsidR="00EB795B" w:rsidRDefault="00EB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0"/>
    <w:family w:val="modern"/>
    <w:pitch w:val="default"/>
  </w:font>
  <w:font w:name="Liberation Sans">
    <w:altName w:val="Arial"/>
    <w:panose1 w:val="020B0604020202020204"/>
    <w:charset w:val="00"/>
    <w:family w:val="roman"/>
    <w:pitch w:val="variable"/>
  </w:font>
  <w:font w:name="DejaVu Sans">
    <w:altName w:val="苹方-简"/>
    <w:panose1 w:val="020B0604020202020204"/>
    <w:charset w:val="00"/>
    <w:family w:val="swiss"/>
    <w:pitch w:val="variable"/>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628" w14:textId="77777777" w:rsidR="00330E45" w:rsidRDefault="00330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636E" w14:textId="77777777" w:rsidR="00330E45" w:rsidRDefault="00330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E45C" w14:textId="77777777" w:rsidR="00330E45" w:rsidRDefault="0033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7A6F" w14:textId="77777777" w:rsidR="00EB795B" w:rsidRDefault="00EB795B">
      <w:r>
        <w:separator/>
      </w:r>
    </w:p>
  </w:footnote>
  <w:footnote w:type="continuationSeparator" w:id="0">
    <w:p w14:paraId="650AD5F5" w14:textId="77777777" w:rsidR="00EB795B" w:rsidRDefault="00EB7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C638" w14:textId="77777777" w:rsidR="00330E45" w:rsidRDefault="00330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B24C" w14:textId="77777777" w:rsidR="00330E45" w:rsidRDefault="00330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6446" w14:textId="77777777" w:rsidR="00330E45" w:rsidRDefault="0033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0"/>
        </w:tabs>
        <w:ind w:left="0" w:firstLine="0"/>
      </w:pPr>
      <w:rPr>
        <w:rFonts w:cs="Times New Roman"/>
      </w:rPr>
    </w:lvl>
    <w:lvl w:ilvl="4">
      <w:start w:val="1"/>
      <w:numFmt w:val="decimal"/>
      <w:pStyle w:val="Heading5"/>
      <w:lvlText w:val="%4.%5"/>
      <w:lvlJc w:val="left"/>
      <w:pPr>
        <w:tabs>
          <w:tab w:val="num" w:pos="0"/>
        </w:tabs>
        <w:ind w:left="0" w:firstLine="0"/>
      </w:pPr>
      <w:rPr>
        <w:rFonts w:cs="Times New Roman"/>
      </w:rPr>
    </w:lvl>
    <w:lvl w:ilvl="5">
      <w:start w:val="1"/>
      <w:numFmt w:val="decimal"/>
      <w:pStyle w:val="Heading6"/>
      <w:lvlText w:val="%4.%5.%6"/>
      <w:lvlJc w:val="left"/>
      <w:pPr>
        <w:tabs>
          <w:tab w:val="num" w:pos="0"/>
        </w:tabs>
        <w:ind w:left="0" w:firstLine="0"/>
      </w:pPr>
      <w:rPr>
        <w:rFonts w:cs="Times New Roman"/>
      </w:rPr>
    </w:lvl>
    <w:lvl w:ilvl="6">
      <w:start w:val="1"/>
      <w:numFmt w:val="decimal"/>
      <w:pStyle w:val="Heading7"/>
      <w:lvlText w:val="%4.%5.%6.%7"/>
      <w:lvlJc w:val="left"/>
      <w:pPr>
        <w:tabs>
          <w:tab w:val="num" w:pos="0"/>
        </w:tabs>
        <w:ind w:left="0" w:firstLine="0"/>
      </w:pPr>
      <w:rPr>
        <w:rFonts w:cs="Times New Roman"/>
      </w:rPr>
    </w:lvl>
    <w:lvl w:ilvl="7">
      <w:start w:val="1"/>
      <w:numFmt w:val="decimal"/>
      <w:pStyle w:val="Heading8"/>
      <w:lvlText w:val="%4.%5.%6.%7.%8"/>
      <w:lvlJc w:val="left"/>
      <w:pPr>
        <w:tabs>
          <w:tab w:val="num" w:pos="0"/>
        </w:tabs>
        <w:ind w:left="0" w:firstLine="0"/>
      </w:pPr>
      <w:rPr>
        <w:rFonts w:cs="Times New Roman"/>
      </w:rPr>
    </w:lvl>
    <w:lvl w:ilvl="8">
      <w:start w:val="1"/>
      <w:numFmt w:val="decimal"/>
      <w:pStyle w:val="Heading9"/>
      <w:lvlText w:val="%4.%5.%6.%7.%8.%9"/>
      <w:lvlJc w:val="left"/>
      <w:pPr>
        <w:tabs>
          <w:tab w:val="num" w:pos="0"/>
        </w:tabs>
        <w:ind w:left="0" w:firstLine="0"/>
      </w:pPr>
      <w:rPr>
        <w:rFonts w:cs="Times New Roman"/>
      </w:rPr>
    </w:lvl>
  </w:abstractNum>
  <w:abstractNum w:abstractNumId="1" w15:restartNumberingAfterBreak="0">
    <w:nsid w:val="00000002"/>
    <w:multiLevelType w:val="multilevel"/>
    <w:tmpl w:val="00000002"/>
    <w:name w:val="WW8Num11"/>
    <w:lvl w:ilvl="0">
      <w:start w:val="1"/>
      <w:numFmt w:val="decimal"/>
      <w:pStyle w:val="Third-LevelHeadinds"/>
      <w:lvlText w:val="%1."/>
      <w:lvlJc w:val="left"/>
      <w:pPr>
        <w:tabs>
          <w:tab w:val="num" w:pos="0"/>
        </w:tabs>
        <w:ind w:left="420" w:hanging="420"/>
      </w:pPr>
      <w:rPr>
        <w:rFonts w:cs="Times New Roman"/>
      </w:rPr>
    </w:lvl>
    <w:lvl w:ilvl="1">
      <w:start w:val="1"/>
      <w:numFmt w:val="decimal"/>
      <w:lvlText w:val="%1.%2"/>
      <w:lvlJc w:val="left"/>
      <w:pPr>
        <w:tabs>
          <w:tab w:val="num" w:pos="360"/>
        </w:tabs>
        <w:ind w:left="0" w:firstLine="0"/>
      </w:pPr>
      <w:rPr>
        <w:rFonts w:cs="Times New Roman"/>
      </w:rPr>
    </w:lvl>
    <w:lvl w:ilvl="2">
      <w:start w:val="1"/>
      <w:numFmt w:val="decimal"/>
      <w:suff w:val="space"/>
      <w:lvlText w:val="%1.%2.%3"/>
      <w:lvlJc w:val="left"/>
      <w:pPr>
        <w:tabs>
          <w:tab w:val="num" w:pos="0"/>
        </w:tabs>
        <w:ind w:left="0" w:firstLine="0"/>
      </w:pPr>
      <w:rPr>
        <w:rFonts w:cs="Times New Roman"/>
      </w:rPr>
    </w:lvl>
    <w:lvl w:ilvl="3">
      <w:start w:val="1"/>
      <w:numFmt w:val="decimal"/>
      <w:lvlText w:val="%1.%2.%3.%4"/>
      <w:lvlJc w:val="left"/>
      <w:pPr>
        <w:tabs>
          <w:tab w:val="num" w:pos="0"/>
        </w:tabs>
        <w:ind w:left="0" w:firstLine="0"/>
      </w:pPr>
      <w:rPr>
        <w:rFonts w:cs="Times New Roman"/>
      </w:rPr>
    </w:lvl>
    <w:lvl w:ilvl="4">
      <w:start w:val="1"/>
      <w:numFmt w:val="decimal"/>
      <w:lvlText w:val="%1.%2.%3.%4.%5"/>
      <w:lvlJc w:val="left"/>
      <w:pPr>
        <w:tabs>
          <w:tab w:val="num" w:pos="0"/>
        </w:tabs>
        <w:ind w:left="0" w:firstLine="0"/>
      </w:pPr>
      <w:rPr>
        <w:rFonts w:cs="Times New Roman"/>
      </w:rPr>
    </w:lvl>
    <w:lvl w:ilvl="5">
      <w:start w:val="1"/>
      <w:numFmt w:val="decimal"/>
      <w:lvlText w:val="%1.%2.%3.%4.%5.%6"/>
      <w:lvlJc w:val="left"/>
      <w:pPr>
        <w:tabs>
          <w:tab w:val="num" w:pos="0"/>
        </w:tabs>
        <w:ind w:left="0" w:firstLine="0"/>
      </w:pPr>
      <w:rPr>
        <w:rFonts w:cs="Times New Roman"/>
      </w:rPr>
    </w:lvl>
    <w:lvl w:ilvl="6">
      <w:start w:val="1"/>
      <w:numFmt w:val="decimal"/>
      <w:lvlText w:val="%1.%2.%3.%4.%5.%6.%7"/>
      <w:lvlJc w:val="left"/>
      <w:pPr>
        <w:tabs>
          <w:tab w:val="num" w:pos="0"/>
        </w:tabs>
        <w:ind w:left="0" w:firstLine="0"/>
      </w:pPr>
      <w:rPr>
        <w:rFonts w:cs="Times New Roman"/>
      </w:rPr>
    </w:lvl>
    <w:lvl w:ilvl="7">
      <w:start w:val="1"/>
      <w:numFmt w:val="decimal"/>
      <w:lvlText w:val="%1.%2.%3.%4.%5.%6.%7.%8"/>
      <w:lvlJc w:val="left"/>
      <w:pPr>
        <w:tabs>
          <w:tab w:val="num" w:pos="0"/>
        </w:tabs>
        <w:ind w:left="0" w:firstLine="0"/>
      </w:pPr>
      <w:rPr>
        <w:rFonts w:cs="Times New Roman"/>
      </w:rPr>
    </w:lvl>
    <w:lvl w:ilvl="8">
      <w:start w:val="1"/>
      <w:numFmt w:val="decimal"/>
      <w:lvlText w:val="%1.%2.%3.%4.%5.%6.%7.%8.%9"/>
      <w:lvlJc w:val="left"/>
      <w:pPr>
        <w:tabs>
          <w:tab w:val="num" w:pos="0"/>
        </w:tabs>
        <w:ind w:left="0" w:firstLine="0"/>
      </w:pPr>
      <w:rPr>
        <w:rFonts w:cs="Times New Roman"/>
      </w:rPr>
    </w:lvl>
  </w:abstractNum>
  <w:abstractNum w:abstractNumId="2" w15:restartNumberingAfterBreak="0">
    <w:nsid w:val="00000003"/>
    <w:multiLevelType w:val="singleLevel"/>
    <w:tmpl w:val="3AD2F3C4"/>
    <w:name w:val="WW8Num12"/>
    <w:lvl w:ilvl="0">
      <w:start w:val="1"/>
      <w:numFmt w:val="decimal"/>
      <w:lvlText w:val="[%1]"/>
      <w:lvlJc w:val="left"/>
      <w:pPr>
        <w:tabs>
          <w:tab w:val="num" w:pos="170"/>
        </w:tabs>
        <w:ind w:left="397" w:hanging="397"/>
      </w:pPr>
      <w:rPr>
        <w:rFonts w:cs="Times New Roman"/>
      </w:rPr>
    </w:lvl>
  </w:abstractNum>
  <w:abstractNum w:abstractNumId="3" w15:restartNumberingAfterBreak="0">
    <w:nsid w:val="00000004"/>
    <w:multiLevelType w:val="singleLevel"/>
    <w:tmpl w:val="00000004"/>
    <w:name w:val="WW8Num13"/>
    <w:lvl w:ilvl="0">
      <w:start w:val="1"/>
      <w:numFmt w:val="decimal"/>
      <w:pStyle w:val="NumItem"/>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14"/>
    <w:lvl w:ilvl="0">
      <w:start w:val="1"/>
      <w:numFmt w:val="decimal"/>
      <w:pStyle w:val="Reference"/>
      <w:lvlText w:val="[%1]"/>
      <w:lvlJc w:val="left"/>
      <w:pPr>
        <w:tabs>
          <w:tab w:val="num" w:pos="360"/>
        </w:tabs>
        <w:ind w:left="360" w:hanging="360"/>
      </w:pPr>
      <w:rPr>
        <w:rFonts w:cs="Times New Roman"/>
      </w:rPr>
    </w:lvl>
  </w:abstractNum>
  <w:abstractNum w:abstractNumId="5" w15:restartNumberingAfterBreak="0">
    <w:nsid w:val="00000006"/>
    <w:multiLevelType w:val="multilevel"/>
    <w:tmpl w:val="00000006"/>
    <w:name w:val="WW8Num15"/>
    <w:lvl w:ilvl="0">
      <w:start w:val="1"/>
      <w:numFmt w:val="none"/>
      <w:pStyle w:val="ListBullet"/>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07"/>
    <w:multiLevelType w:val="multilevel"/>
    <w:tmpl w:val="00000007"/>
    <w:name w:val="WW8Num16"/>
    <w:lvl w:ilvl="0">
      <w:numFmt w:val="none"/>
      <w:pStyle w:val="ListNumber"/>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15:restartNumberingAfterBreak="0">
    <w:nsid w:val="00000008"/>
    <w:multiLevelType w:val="multilevel"/>
    <w:tmpl w:val="00000008"/>
    <w:name w:val="WW8Num17"/>
    <w:lvl w:ilvl="0">
      <w:start w:val="1"/>
      <w:numFmt w:val="none"/>
      <w:suff w:val="nothing"/>
      <w:lvlText w:val=""/>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00000009"/>
    <w:multiLevelType w:val="multilevel"/>
    <w:tmpl w:val="00000009"/>
    <w:name w:val="WW8Num18"/>
    <w:lvl w:ilvl="0">
      <w:numFmt w:val="none"/>
      <w:pStyle w:val="ListNumber5"/>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9" w15:restartNumberingAfterBreak="0">
    <w:nsid w:val="0000000A"/>
    <w:multiLevelType w:val="multilevel"/>
    <w:tmpl w:val="0000000A"/>
    <w:name w:val="WW8Num19"/>
    <w:lvl w:ilvl="0">
      <w:numFmt w:val="none"/>
      <w:pStyle w:val="ListNumber4"/>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15:restartNumberingAfterBreak="0">
    <w:nsid w:val="0000000B"/>
    <w:multiLevelType w:val="multilevel"/>
    <w:tmpl w:val="0000000B"/>
    <w:name w:val="WW8Num20"/>
    <w:lvl w:ilvl="0">
      <w:numFmt w:val="none"/>
      <w:pStyle w:val="ListNumber3"/>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00C"/>
    <w:multiLevelType w:val="multilevel"/>
    <w:tmpl w:val="0000000C"/>
    <w:name w:val="WW8Num21"/>
    <w:lvl w:ilvl="0">
      <w:numFmt w:val="none"/>
      <w:pStyle w:val="ListNumber2"/>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15:restartNumberingAfterBreak="0">
    <w:nsid w:val="0000000D"/>
    <w:multiLevelType w:val="multilevel"/>
    <w:tmpl w:val="0000000D"/>
    <w:name w:val="WW8Num22"/>
    <w:lvl w:ilvl="0">
      <w:start w:val="1"/>
      <w:numFmt w:val="none"/>
      <w:pStyle w:val="ListBullet5"/>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15:restartNumberingAfterBreak="0">
    <w:nsid w:val="0000000E"/>
    <w:multiLevelType w:val="multilevel"/>
    <w:tmpl w:val="0000000E"/>
    <w:name w:val="WW8Num23"/>
    <w:lvl w:ilvl="0">
      <w:start w:val="1"/>
      <w:numFmt w:val="none"/>
      <w:pStyle w:val="ListBullet4"/>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4" w15:restartNumberingAfterBreak="0">
    <w:nsid w:val="0000000F"/>
    <w:multiLevelType w:val="multilevel"/>
    <w:tmpl w:val="0000000F"/>
    <w:name w:val="WW8Num24"/>
    <w:lvl w:ilvl="0">
      <w:start w:val="1"/>
      <w:numFmt w:val="none"/>
      <w:pStyle w:val="ListBullet2"/>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15:restartNumberingAfterBreak="0">
    <w:nsid w:val="00000010"/>
    <w:multiLevelType w:val="multilevel"/>
    <w:tmpl w:val="00000010"/>
    <w:name w:val="WW8Num25"/>
    <w:lvl w:ilvl="0">
      <w:start w:val="1"/>
      <w:numFmt w:val="none"/>
      <w:pStyle w:val="Item"/>
      <w:suff w:val="nothing"/>
      <w:lvlText w:val=""/>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6" w15:restartNumberingAfterBreak="0">
    <w:nsid w:val="01AA77F2"/>
    <w:multiLevelType w:val="hybridMultilevel"/>
    <w:tmpl w:val="956CB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61A466F"/>
    <w:multiLevelType w:val="hybridMultilevel"/>
    <w:tmpl w:val="BC26A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977335"/>
    <w:multiLevelType w:val="hybridMultilevel"/>
    <w:tmpl w:val="00D2D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981C64"/>
    <w:multiLevelType w:val="hybridMultilevel"/>
    <w:tmpl w:val="B5D8B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2FE45EB"/>
    <w:multiLevelType w:val="hybridMultilevel"/>
    <w:tmpl w:val="2E04A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17DC6"/>
    <w:multiLevelType w:val="hybridMultilevel"/>
    <w:tmpl w:val="0D12D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8301A54"/>
    <w:multiLevelType w:val="hybridMultilevel"/>
    <w:tmpl w:val="734ED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1259C6"/>
    <w:multiLevelType w:val="hybridMultilevel"/>
    <w:tmpl w:val="D8805FE2"/>
    <w:lvl w:ilvl="0" w:tplc="E91A502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3841A9"/>
    <w:multiLevelType w:val="hybridMultilevel"/>
    <w:tmpl w:val="619A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903D99"/>
    <w:multiLevelType w:val="hybridMultilevel"/>
    <w:tmpl w:val="90C6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7A0DD9"/>
    <w:multiLevelType w:val="hybridMultilevel"/>
    <w:tmpl w:val="BB3C9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DB00DB"/>
    <w:multiLevelType w:val="hybridMultilevel"/>
    <w:tmpl w:val="F38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A115D8"/>
    <w:multiLevelType w:val="hybridMultilevel"/>
    <w:tmpl w:val="3384A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927529"/>
    <w:multiLevelType w:val="multilevel"/>
    <w:tmpl w:val="12AE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32140"/>
    <w:multiLevelType w:val="hybridMultilevel"/>
    <w:tmpl w:val="A5FE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515AB"/>
    <w:multiLevelType w:val="hybridMultilevel"/>
    <w:tmpl w:val="FFF85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5966BE"/>
    <w:multiLevelType w:val="hybridMultilevel"/>
    <w:tmpl w:val="A5C04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E1255"/>
    <w:multiLevelType w:val="hybridMultilevel"/>
    <w:tmpl w:val="F09AE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4136B5"/>
    <w:multiLevelType w:val="hybridMultilevel"/>
    <w:tmpl w:val="D3365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794951">
    <w:abstractNumId w:val="0"/>
  </w:num>
  <w:num w:numId="2" w16cid:durableId="1170412370">
    <w:abstractNumId w:val="1"/>
  </w:num>
  <w:num w:numId="3" w16cid:durableId="1612545924">
    <w:abstractNumId w:val="2"/>
  </w:num>
  <w:num w:numId="4" w16cid:durableId="1047144021">
    <w:abstractNumId w:val="3"/>
  </w:num>
  <w:num w:numId="5" w16cid:durableId="926114282">
    <w:abstractNumId w:val="4"/>
  </w:num>
  <w:num w:numId="6" w16cid:durableId="157498166">
    <w:abstractNumId w:val="5"/>
  </w:num>
  <w:num w:numId="7" w16cid:durableId="1476603931">
    <w:abstractNumId w:val="6"/>
  </w:num>
  <w:num w:numId="8" w16cid:durableId="900215716">
    <w:abstractNumId w:val="7"/>
  </w:num>
  <w:num w:numId="9" w16cid:durableId="1431243540">
    <w:abstractNumId w:val="8"/>
  </w:num>
  <w:num w:numId="10" w16cid:durableId="992027130">
    <w:abstractNumId w:val="9"/>
  </w:num>
  <w:num w:numId="11" w16cid:durableId="935141044">
    <w:abstractNumId w:val="10"/>
  </w:num>
  <w:num w:numId="12" w16cid:durableId="515309981">
    <w:abstractNumId w:val="11"/>
  </w:num>
  <w:num w:numId="13" w16cid:durableId="622924670">
    <w:abstractNumId w:val="12"/>
  </w:num>
  <w:num w:numId="14" w16cid:durableId="44842055">
    <w:abstractNumId w:val="13"/>
  </w:num>
  <w:num w:numId="15" w16cid:durableId="595212306">
    <w:abstractNumId w:val="14"/>
  </w:num>
  <w:num w:numId="16" w16cid:durableId="1388333815">
    <w:abstractNumId w:val="15"/>
  </w:num>
  <w:num w:numId="17" w16cid:durableId="1669602164">
    <w:abstractNumId w:val="29"/>
  </w:num>
  <w:num w:numId="18" w16cid:durableId="2057314213">
    <w:abstractNumId w:val="20"/>
  </w:num>
  <w:num w:numId="19" w16cid:durableId="911504974">
    <w:abstractNumId w:val="30"/>
  </w:num>
  <w:num w:numId="20" w16cid:durableId="1363821869">
    <w:abstractNumId w:val="24"/>
  </w:num>
  <w:num w:numId="21" w16cid:durableId="184901544">
    <w:abstractNumId w:val="26"/>
  </w:num>
  <w:num w:numId="22" w16cid:durableId="200023790">
    <w:abstractNumId w:val="31"/>
  </w:num>
  <w:num w:numId="23" w16cid:durableId="1328746900">
    <w:abstractNumId w:val="27"/>
  </w:num>
  <w:num w:numId="24" w16cid:durableId="2073041906">
    <w:abstractNumId w:val="34"/>
  </w:num>
  <w:num w:numId="25" w16cid:durableId="950093327">
    <w:abstractNumId w:val="18"/>
  </w:num>
  <w:num w:numId="26" w16cid:durableId="2099671587">
    <w:abstractNumId w:val="21"/>
  </w:num>
  <w:num w:numId="27" w16cid:durableId="74325737">
    <w:abstractNumId w:val="23"/>
  </w:num>
  <w:num w:numId="28" w16cid:durableId="361708936">
    <w:abstractNumId w:val="28"/>
  </w:num>
  <w:num w:numId="29" w16cid:durableId="1186554977">
    <w:abstractNumId w:val="19"/>
  </w:num>
  <w:num w:numId="30" w16cid:durableId="434717246">
    <w:abstractNumId w:val="22"/>
  </w:num>
  <w:num w:numId="31" w16cid:durableId="303433877">
    <w:abstractNumId w:val="16"/>
  </w:num>
  <w:num w:numId="32" w16cid:durableId="1837963450">
    <w:abstractNumId w:val="33"/>
  </w:num>
  <w:num w:numId="33" w16cid:durableId="368335344">
    <w:abstractNumId w:val="17"/>
  </w:num>
  <w:num w:numId="34" w16cid:durableId="1098403729">
    <w:abstractNumId w:val="25"/>
  </w:num>
  <w:num w:numId="35" w16cid:durableId="929241485">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Rose">
    <w15:presenceInfo w15:providerId="AD" w15:userId="S::rosesa@student.unimelb.edu.au::870b6efd-c1b4-449f-a97b-38b5479154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A4"/>
    <w:rsid w:val="00007BA1"/>
    <w:rsid w:val="00013696"/>
    <w:rsid w:val="00021AC2"/>
    <w:rsid w:val="000442E2"/>
    <w:rsid w:val="00063D7B"/>
    <w:rsid w:val="00080072"/>
    <w:rsid w:val="001006C8"/>
    <w:rsid w:val="00102C7A"/>
    <w:rsid w:val="00122E1C"/>
    <w:rsid w:val="001253D7"/>
    <w:rsid w:val="00126629"/>
    <w:rsid w:val="00185DB1"/>
    <w:rsid w:val="001A365B"/>
    <w:rsid w:val="001A3750"/>
    <w:rsid w:val="001B66D0"/>
    <w:rsid w:val="001B769E"/>
    <w:rsid w:val="001C147C"/>
    <w:rsid w:val="002312D0"/>
    <w:rsid w:val="00270BD1"/>
    <w:rsid w:val="00294E4F"/>
    <w:rsid w:val="00330E45"/>
    <w:rsid w:val="003C6B59"/>
    <w:rsid w:val="00402B4D"/>
    <w:rsid w:val="004312DB"/>
    <w:rsid w:val="00437DE9"/>
    <w:rsid w:val="00454B4F"/>
    <w:rsid w:val="00465EC8"/>
    <w:rsid w:val="004956AE"/>
    <w:rsid w:val="004B4FE9"/>
    <w:rsid w:val="004C7F04"/>
    <w:rsid w:val="004F5A1D"/>
    <w:rsid w:val="00540842"/>
    <w:rsid w:val="0054396B"/>
    <w:rsid w:val="005443B7"/>
    <w:rsid w:val="0056305E"/>
    <w:rsid w:val="0056400B"/>
    <w:rsid w:val="005D1F63"/>
    <w:rsid w:val="006234C1"/>
    <w:rsid w:val="00636A2B"/>
    <w:rsid w:val="00693907"/>
    <w:rsid w:val="00763965"/>
    <w:rsid w:val="007669B0"/>
    <w:rsid w:val="007A181E"/>
    <w:rsid w:val="007B5DD7"/>
    <w:rsid w:val="007C1B66"/>
    <w:rsid w:val="007E4D9B"/>
    <w:rsid w:val="007E7AD7"/>
    <w:rsid w:val="007F01F2"/>
    <w:rsid w:val="00803204"/>
    <w:rsid w:val="00807855"/>
    <w:rsid w:val="008167CB"/>
    <w:rsid w:val="00832AF6"/>
    <w:rsid w:val="008938A4"/>
    <w:rsid w:val="008E07BF"/>
    <w:rsid w:val="009166DE"/>
    <w:rsid w:val="00930E2F"/>
    <w:rsid w:val="00992EE0"/>
    <w:rsid w:val="009C46A6"/>
    <w:rsid w:val="009E33F1"/>
    <w:rsid w:val="00A7328C"/>
    <w:rsid w:val="00A75FD8"/>
    <w:rsid w:val="00A873E0"/>
    <w:rsid w:val="00AB5016"/>
    <w:rsid w:val="00AF605D"/>
    <w:rsid w:val="00B150B8"/>
    <w:rsid w:val="00B24C42"/>
    <w:rsid w:val="00B33D8C"/>
    <w:rsid w:val="00B42F18"/>
    <w:rsid w:val="00B46B23"/>
    <w:rsid w:val="00B87252"/>
    <w:rsid w:val="00C03B6D"/>
    <w:rsid w:val="00C10BC7"/>
    <w:rsid w:val="00C1367D"/>
    <w:rsid w:val="00C1626E"/>
    <w:rsid w:val="00C3481E"/>
    <w:rsid w:val="00C35B6D"/>
    <w:rsid w:val="00C703F9"/>
    <w:rsid w:val="00CC3364"/>
    <w:rsid w:val="00D34DC2"/>
    <w:rsid w:val="00D65FD4"/>
    <w:rsid w:val="00D831AF"/>
    <w:rsid w:val="00DD1041"/>
    <w:rsid w:val="00DE6861"/>
    <w:rsid w:val="00E556F7"/>
    <w:rsid w:val="00E73780"/>
    <w:rsid w:val="00E8005D"/>
    <w:rsid w:val="00EB795B"/>
    <w:rsid w:val="00ED151E"/>
    <w:rsid w:val="00ED261D"/>
    <w:rsid w:val="00ED4E14"/>
    <w:rsid w:val="00F03F85"/>
    <w:rsid w:val="00F20579"/>
    <w:rsid w:val="00F37CEF"/>
    <w:rsid w:val="00F86407"/>
    <w:rsid w:val="00FD17D7"/>
    <w:rsid w:val="00FD2A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FF7734"/>
  <w15:chartTrackingRefBased/>
  <w15:docId w15:val="{13C930CA-279E-8448-96A7-301D7BE1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MS Mincho"/>
      <w:lang w:val="en-US" w:eastAsia="zh-CN"/>
    </w:rPr>
  </w:style>
  <w:style w:type="paragraph" w:styleId="Heading1">
    <w:name w:val="heading 1"/>
    <w:basedOn w:val="Normal"/>
    <w:next w:val="BodyText"/>
    <w:link w:val="Heading1Char"/>
    <w:uiPriority w:val="9"/>
    <w:qFormat/>
    <w:pPr>
      <w:keepNext/>
      <w:spacing w:before="300" w:after="260"/>
      <w:jc w:val="center"/>
      <w:outlineLvl w:val="0"/>
    </w:pPr>
    <w:rPr>
      <w:b/>
    </w:rPr>
  </w:style>
  <w:style w:type="paragraph" w:styleId="Heading2">
    <w:name w:val="heading 2"/>
    <w:basedOn w:val="Normal"/>
    <w:next w:val="BodyText"/>
    <w:link w:val="Heading2Char"/>
    <w:uiPriority w:val="9"/>
    <w:qFormat/>
    <w:pPr>
      <w:keepNext/>
      <w:spacing w:before="300" w:after="180"/>
      <w:outlineLvl w:val="1"/>
    </w:pPr>
    <w:rPr>
      <w:b/>
      <w:sz w:val="18"/>
    </w:rPr>
  </w:style>
  <w:style w:type="paragraph" w:styleId="Heading3">
    <w:name w:val="heading 3"/>
    <w:basedOn w:val="Normal"/>
    <w:next w:val="Normal"/>
    <w:link w:val="Heading3Char"/>
    <w:uiPriority w:val="9"/>
    <w:qFormat/>
    <w:pPr>
      <w:keepNext/>
      <w:spacing w:before="300" w:after="180"/>
      <w:outlineLvl w:val="2"/>
    </w:pPr>
    <w:rPr>
      <w:i/>
      <w:sz w:val="18"/>
    </w:rPr>
  </w:style>
  <w:style w:type="paragraph" w:styleId="Heading4">
    <w:name w:val="heading 4"/>
    <w:basedOn w:val="Normal"/>
    <w:next w:val="Normal"/>
    <w:link w:val="Heading4Char"/>
    <w:uiPriority w:val="9"/>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style>
  <w:style w:type="character" w:customStyle="1" w:styleId="WW8Num16z1">
    <w:name w:val="WW8Num16z1"/>
    <w:rPr>
      <w:rFonts w:cs="Times New Roman"/>
    </w:rPr>
  </w:style>
  <w:style w:type="character" w:customStyle="1" w:styleId="WW8Num17z0">
    <w:name w:val="WW8Num17z0"/>
    <w:rPr>
      <w:rFonts w:cs="Times New Roman"/>
    </w:rPr>
  </w:style>
  <w:style w:type="character" w:customStyle="1" w:styleId="WW8Num18z0">
    <w:name w:val="WW8Num18z0"/>
  </w:style>
  <w:style w:type="character" w:customStyle="1" w:styleId="WW8Num18z1">
    <w:name w:val="WW8Num18z1"/>
    <w:rPr>
      <w:rFonts w:cs="Times New Roman"/>
    </w:rPr>
  </w:style>
  <w:style w:type="character" w:customStyle="1" w:styleId="WW8Num19z0">
    <w:name w:val="WW8Num19z0"/>
  </w:style>
  <w:style w:type="character" w:customStyle="1" w:styleId="WW8Num19z1">
    <w:name w:val="WW8Num19z1"/>
    <w:rPr>
      <w:rFonts w:cs="Times New Roman"/>
    </w:rPr>
  </w:style>
  <w:style w:type="character" w:customStyle="1" w:styleId="WW8Num20z0">
    <w:name w:val="WW8Num20z0"/>
  </w:style>
  <w:style w:type="character" w:customStyle="1" w:styleId="WW8Num20z1">
    <w:name w:val="WW8Num20z1"/>
    <w:rPr>
      <w:rFonts w:cs="Times New Roman"/>
    </w:rPr>
  </w:style>
  <w:style w:type="character" w:customStyle="1" w:styleId="WW8Num21z0">
    <w:name w:val="WW8Num21z0"/>
  </w:style>
  <w:style w:type="character" w:customStyle="1" w:styleId="WW8Num21z1">
    <w:name w:val="WW8Num21z1"/>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EndnoteCharacters">
    <w:name w:val="Endnote Characters"/>
    <w:rPr>
      <w:rFonts w:cs="Times New Roman"/>
      <w:vertAlign w:val="superscript"/>
    </w:rPr>
  </w:style>
  <w:style w:type="character" w:customStyle="1" w:styleId="FootnoteCharacters">
    <w:name w:val="Footnote Characters"/>
    <w:rPr>
      <w:rFonts w:cs="Times New Roman"/>
      <w:vertAlign w:val="superscript"/>
    </w:rPr>
  </w:style>
  <w:style w:type="character" w:styleId="PageNumber">
    <w:name w:val="page number"/>
    <w:rPr>
      <w:rFonts w:cs="Times New Roman"/>
    </w:rPr>
  </w:style>
  <w:style w:type="character" w:customStyle="1" w:styleId="Superscript">
    <w:name w:val="Superscript"/>
    <w:rPr>
      <w:vertAlign w:val="superscript"/>
    </w:rPr>
  </w:style>
  <w:style w:type="character" w:styleId="Emphasis">
    <w:name w:val="Emphasis"/>
    <w:uiPriority w:val="20"/>
    <w:qFormat/>
    <w:rPr>
      <w:rFonts w:cs="Times New Roman"/>
      <w:i/>
    </w:rPr>
  </w:style>
  <w:style w:type="character" w:styleId="CommentReference">
    <w:name w:val="annotation reference"/>
    <w:uiPriority w:val="99"/>
    <w:rPr>
      <w:rFonts w:cs="Times New Roman"/>
      <w:sz w:val="16"/>
    </w:rPr>
  </w:style>
  <w:style w:type="character" w:styleId="Hyperlink">
    <w:name w:val="Hyperlink"/>
    <w:uiPriority w:val="99"/>
    <w:rPr>
      <w:rFonts w:ascii="Liberation Mono" w:hAnsi="Liberation Mono" w:cs="Times New Roman"/>
      <w:color w:val="000000"/>
      <w:sz w:val="20"/>
      <w:u w:val="none"/>
    </w:rPr>
  </w:style>
  <w:style w:type="character" w:customStyle="1" w:styleId="Typewriter">
    <w:name w:val="Typewriter"/>
    <w:rPr>
      <w:rFonts w:ascii="Courier New" w:hAnsi="Courier New" w:cs="Courier New"/>
    </w:rPr>
  </w:style>
  <w:style w:type="character" w:customStyle="1" w:styleId="Italics">
    <w:name w:val="Italics"/>
    <w:rPr>
      <w:i/>
    </w:rPr>
  </w:style>
  <w:style w:type="character" w:customStyle="1" w:styleId="AffiliationCar">
    <w:name w:val="Affiliation Car"/>
    <w:rPr>
      <w:rFonts w:cs="Times New Roman"/>
      <w:sz w:val="24"/>
      <w:lang w:val="en-US" w:bidi="ar-SA"/>
    </w:rPr>
  </w:style>
  <w:style w:type="character" w:styleId="FollowedHyperlink">
    <w:name w:val="FollowedHyperlink"/>
    <w:uiPriority w:val="99"/>
    <w:rPr>
      <w:rFonts w:cs="Times New Roman"/>
      <w:color w:val="800080"/>
      <w:u w:val="single"/>
    </w:rPr>
  </w:style>
  <w:style w:type="character" w:styleId="FootnoteReference">
    <w:name w:val="footnote reference"/>
    <w:uiPriority w:val="99"/>
    <w:rPr>
      <w:vertAlign w:val="superscript"/>
    </w:rPr>
  </w:style>
  <w:style w:type="character" w:styleId="EndnoteReference">
    <w:name w:val="endnote reference"/>
    <w:uiPriority w:val="99"/>
    <w:rPr>
      <w:vertAlign w:val="superscript"/>
    </w:rPr>
  </w:style>
  <w:style w:type="paragraph" w:customStyle="1" w:styleId="Heading">
    <w:name w:val="Heading"/>
    <w:basedOn w:val="Normal"/>
    <w:next w:val="BodyText"/>
    <w:pPr>
      <w:keepNext/>
      <w:spacing w:before="240" w:after="120"/>
    </w:pPr>
    <w:rPr>
      <w:rFonts w:ascii="Liberation Sans" w:eastAsia="Times New Roman" w:hAnsi="Liberation Sans" w:cs="DejaVu Sans"/>
      <w:sz w:val="28"/>
      <w:szCs w:val="28"/>
    </w:rPr>
  </w:style>
  <w:style w:type="paragraph" w:styleId="BodyText">
    <w:name w:val="Body Text"/>
    <w:basedOn w:val="Normal"/>
    <w:rsid w:val="00763965"/>
    <w:pPr>
      <w:suppressAutoHyphens/>
      <w:spacing w:before="120" w:after="120" w:line="252" w:lineRule="auto"/>
    </w:pPr>
    <w:rPr>
      <w:sz w:val="24"/>
    </w:rPr>
  </w:style>
  <w:style w:type="paragraph" w:styleId="List">
    <w:name w:val="List"/>
    <w:basedOn w:val="Normal"/>
    <w:pPr>
      <w:ind w:left="360" w:hanging="360"/>
    </w:pPr>
  </w:style>
  <w:style w:type="paragraph" w:styleId="Caption">
    <w:name w:val="caption"/>
    <w:basedOn w:val="Normal"/>
    <w:next w:val="Normal"/>
    <w:uiPriority w:val="35"/>
    <w:qFormat/>
    <w:rsid w:val="00ED261D"/>
    <w:pPr>
      <w:spacing w:before="200" w:after="120" w:line="252" w:lineRule="auto"/>
      <w:ind w:right="-14"/>
    </w:pPr>
    <w:rPr>
      <w:b/>
    </w:rPr>
  </w:style>
  <w:style w:type="paragraph" w:customStyle="1" w:styleId="Index">
    <w:name w:val="Index"/>
    <w:basedOn w:val="Normal"/>
    <w:pPr>
      <w:suppressLineNumbers/>
    </w:pPr>
  </w:style>
  <w:style w:type="paragraph" w:styleId="CommentText">
    <w:name w:val="annotation text"/>
    <w:basedOn w:val="Normal"/>
    <w:link w:val="CommentTextChar"/>
    <w:uiPriority w:val="99"/>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customStyle="1" w:styleId="Picture">
    <w:name w:val="Picture"/>
    <w:basedOn w:val="BodyText"/>
    <w:next w:val="Caption"/>
    <w:pPr>
      <w:keepNext/>
    </w:pPr>
  </w:style>
  <w:style w:type="paragraph" w:customStyle="1" w:styleId="URL">
    <w:name w:val="URL"/>
    <w:basedOn w:val="Normal"/>
    <w:rPr>
      <w:rFonts w:ascii="Courier" w:hAnsi="Courier" w:cs="Courier"/>
      <w:lang w:val="en-GB"/>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link w:val="FootnoteTextChar"/>
    <w:uiPriority w:val="99"/>
  </w:style>
  <w:style w:type="paragraph" w:styleId="ListBullet">
    <w:name w:val="List Bullet"/>
    <w:basedOn w:val="List"/>
    <w:pPr>
      <w:numPr>
        <w:numId w:val="6"/>
      </w:numPr>
      <w:spacing w:after="160"/>
    </w:pPr>
  </w:style>
  <w:style w:type="paragraph" w:styleId="ListNumber">
    <w:name w:val="List Number"/>
    <w:basedOn w:val="List"/>
    <w:pPr>
      <w:numPr>
        <w:numId w:val="7"/>
      </w:numPr>
      <w:spacing w:after="160"/>
    </w:pPr>
  </w:style>
  <w:style w:type="paragraph" w:styleId="MacroText">
    <w:name w:val="macro"/>
    <w:basedOn w:val="BodyText"/>
    <w:rPr>
      <w:rFonts w:ascii="Courier New" w:hAnsi="Courier New" w:cs="Courier New"/>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HeadingBase">
    <w:name w:val="Heading Base"/>
    <w:basedOn w:val="Normal"/>
    <w:next w:val="BodyText"/>
    <w:pPr>
      <w:keepNext/>
      <w:keepLines/>
      <w:spacing w:before="240" w:after="120"/>
    </w:pPr>
    <w:rPr>
      <w:rFonts w:ascii="Arial" w:hAnsi="Arial" w:cs="Arial"/>
      <w:b/>
      <w:kern w:val="2"/>
      <w:sz w:val="36"/>
    </w:rPr>
  </w:style>
  <w:style w:type="paragraph" w:customStyle="1" w:styleId="PartTitle">
    <w:name w:val="Part Title"/>
    <w:basedOn w:val="HeadingBase"/>
    <w:next w:val="PartSubtitle"/>
    <w:pPr>
      <w:spacing w:before="600"/>
      <w:jc w:val="center"/>
    </w:pPr>
  </w:style>
  <w:style w:type="paragraph" w:customStyle="1" w:styleId="PartSubtitle">
    <w:name w:val="Part Subtitle"/>
    <w:basedOn w:val="Normal"/>
    <w:next w:val="BodyText"/>
    <w:pPr>
      <w:keepNext/>
      <w:spacing w:before="360" w:after="120"/>
      <w:jc w:val="center"/>
    </w:pPr>
    <w:rPr>
      <w:rFonts w:ascii="Arial" w:hAnsi="Arial" w:cs="Arial"/>
      <w:i/>
      <w:kern w:val="2"/>
      <w:sz w:val="32"/>
    </w:rPr>
  </w:style>
  <w:style w:type="paragraph" w:styleId="BodyTextIndent">
    <w:name w:val="Body Text Indent"/>
    <w:basedOn w:val="BodyText"/>
    <w:pPr>
      <w:ind w:left="360"/>
    </w:pPr>
  </w:style>
  <w:style w:type="paragraph" w:styleId="ListContinue">
    <w:name w:val="List Continue"/>
    <w:basedOn w:val="List"/>
    <w:pPr>
      <w:tabs>
        <w:tab w:val="num" w:pos="0"/>
      </w:tabs>
      <w:spacing w:after="160"/>
    </w:pPr>
  </w:style>
  <w:style w:type="paragraph" w:styleId="ListBullet2">
    <w:name w:val="List Bullet 2"/>
    <w:basedOn w:val="ListBullet"/>
    <w:pPr>
      <w:numPr>
        <w:numId w:val="15"/>
      </w:numPr>
      <w:ind w:left="1080" w:hanging="360"/>
    </w:pPr>
  </w:style>
  <w:style w:type="paragraph" w:styleId="ListBullet3">
    <w:name w:val="List Bullet 3"/>
    <w:basedOn w:val="Normal"/>
    <w:pPr>
      <w:ind w:left="1080" w:hanging="360"/>
    </w:pPr>
  </w:style>
  <w:style w:type="paragraph" w:styleId="ListBullet4">
    <w:name w:val="List Bullet 4"/>
    <w:basedOn w:val="ListBullet"/>
    <w:pPr>
      <w:numPr>
        <w:numId w:val="14"/>
      </w:numPr>
      <w:ind w:left="1800" w:hanging="360"/>
    </w:pPr>
  </w:style>
  <w:style w:type="paragraph" w:styleId="ListBullet5">
    <w:name w:val="List Bullet 5"/>
    <w:basedOn w:val="ListBullet"/>
    <w:pPr>
      <w:numPr>
        <w:numId w:val="13"/>
      </w:numPr>
      <w:tabs>
        <w:tab w:val="left" w:pos="170"/>
      </w:tabs>
      <w:ind w:left="2160" w:hanging="397"/>
    </w:pPr>
  </w:style>
  <w:style w:type="paragraph" w:styleId="ListNumber5">
    <w:name w:val="List Number 5"/>
    <w:basedOn w:val="ListNumber"/>
    <w:pPr>
      <w:numPr>
        <w:numId w:val="9"/>
      </w:numPr>
      <w:ind w:left="2160" w:hanging="360"/>
    </w:pPr>
  </w:style>
  <w:style w:type="paragraph" w:styleId="ListNumber4">
    <w:name w:val="List Number 4"/>
    <w:basedOn w:val="ListNumber"/>
    <w:pPr>
      <w:numPr>
        <w:numId w:val="10"/>
      </w:numPr>
      <w:ind w:left="1800" w:hanging="360"/>
    </w:pPr>
  </w:style>
  <w:style w:type="paragraph" w:styleId="ListNumber3">
    <w:name w:val="List Number 3"/>
    <w:basedOn w:val="ListNumber"/>
    <w:pPr>
      <w:numPr>
        <w:numId w:val="11"/>
      </w:numPr>
      <w:ind w:left="1440" w:hanging="360"/>
    </w:pPr>
  </w:style>
  <w:style w:type="paragraph" w:styleId="ListNumber2">
    <w:name w:val="List Number 2"/>
    <w:basedOn w:val="ListNumber"/>
    <w:pPr>
      <w:numPr>
        <w:numId w:val="12"/>
      </w:numPr>
      <w:tabs>
        <w:tab w:val="left" w:pos="0"/>
      </w:tabs>
      <w:ind w:left="1080" w:hanging="42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paragraph" w:customStyle="1" w:styleId="Address">
    <w:name w:val="Address"/>
    <w:basedOn w:val="BodyText"/>
    <w:pPr>
      <w:keepLines/>
      <w:ind w:right="432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cs="Arial"/>
    </w:rPr>
  </w:style>
  <w:style w:type="paragraph" w:customStyle="1" w:styleId="Reference">
    <w:name w:val="Reference"/>
    <w:basedOn w:val="Normal"/>
    <w:pPr>
      <w:numPr>
        <w:numId w:val="5"/>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32"/>
    </w:rPr>
  </w:style>
  <w:style w:type="paragraph" w:customStyle="1" w:styleId="Item">
    <w:name w:val="Item"/>
    <w:basedOn w:val="BodyText"/>
    <w:pPr>
      <w:numPr>
        <w:numId w:val="16"/>
      </w:numPr>
      <w:ind w:left="0" w:right="288" w:firstLine="0"/>
    </w:pPr>
  </w:style>
  <w:style w:type="paragraph" w:customStyle="1" w:styleId="Abstract">
    <w:name w:val="Abstract"/>
    <w:basedOn w:val="BodyText"/>
    <w:next w:val="BodyText"/>
  </w:style>
  <w:style w:type="paragraph" w:customStyle="1" w:styleId="NumItem">
    <w:name w:val="NumItem"/>
    <w:basedOn w:val="BodyText"/>
    <w:pPr>
      <w:numPr>
        <w:numId w:val="4"/>
      </w:numPr>
      <w:ind w:left="0" w:right="288" w:firstLine="0"/>
    </w:pPr>
  </w:style>
  <w:style w:type="paragraph" w:customStyle="1" w:styleId="Affiliation">
    <w:name w:val="Affiliation"/>
    <w:basedOn w:val="Normal"/>
    <w:pPr>
      <w:jc w:val="center"/>
    </w:pPr>
    <w:rPr>
      <w:sz w:val="24"/>
    </w:rPr>
  </w:style>
  <w:style w:type="paragraph" w:customStyle="1" w:styleId="AbstractHeading">
    <w:name w:val="AbstractHeading"/>
    <w:basedOn w:val="Abstract"/>
    <w:pPr>
      <w:jc w:val="center"/>
    </w:pPr>
    <w:rPr>
      <w:b/>
    </w:rPr>
  </w:style>
  <w:style w:type="paragraph" w:customStyle="1" w:styleId="BodyTextNext">
    <w:name w:val="Body Text Next"/>
    <w:basedOn w:val="BodyText"/>
    <w:pPr>
      <w:spacing w:before="40"/>
      <w:ind w:firstLine="284"/>
    </w:pPr>
  </w:style>
  <w:style w:type="paragraph" w:styleId="Header">
    <w:name w:val="header"/>
    <w:basedOn w:val="Normal"/>
    <w:link w:val="HeaderChar"/>
    <w:uiPriority w:val="99"/>
    <w:pPr>
      <w:tabs>
        <w:tab w:val="center" w:pos="4153"/>
        <w:tab w:val="right" w:pos="8306"/>
      </w:tabs>
    </w:pPr>
  </w:style>
  <w:style w:type="paragraph" w:customStyle="1" w:styleId="Section">
    <w:name w:val="Section"/>
    <w:pPr>
      <w:widowControl w:val="0"/>
      <w:suppressAutoHyphens/>
      <w:autoSpaceDE w:val="0"/>
    </w:pPr>
    <w:rPr>
      <w:rFonts w:ascii="Arial" w:eastAsia="MS Mincho" w:hAnsi="Arial" w:cs="Arial"/>
      <w:b/>
      <w:bCs/>
      <w:sz w:val="44"/>
      <w:szCs w:val="44"/>
      <w:lang w:val="es-ES" w:eastAsia="zh-CN"/>
    </w:rPr>
  </w:style>
  <w:style w:type="paragraph" w:customStyle="1" w:styleId="Subsection">
    <w:name w:val="Subsection"/>
    <w:pPr>
      <w:widowControl w:val="0"/>
      <w:suppressAutoHyphens/>
      <w:autoSpaceDE w:val="0"/>
    </w:pPr>
    <w:rPr>
      <w:rFonts w:ascii="Arial" w:eastAsia="MS Mincho" w:hAnsi="Arial" w:cs="Arial"/>
      <w:b/>
      <w:bCs/>
      <w:sz w:val="36"/>
      <w:szCs w:val="36"/>
      <w:lang w:val="es-ES" w:eastAsia="zh-CN"/>
    </w:rPr>
  </w:style>
  <w:style w:type="paragraph" w:customStyle="1" w:styleId="Subsubsection">
    <w:name w:val="Subsubsection"/>
    <w:pPr>
      <w:widowControl w:val="0"/>
      <w:suppressAutoHyphens/>
      <w:autoSpaceDE w:val="0"/>
    </w:pPr>
    <w:rPr>
      <w:rFonts w:ascii="Arial" w:eastAsia="MS Mincho" w:hAnsi="Arial" w:cs="Arial"/>
      <w:b/>
      <w:bCs/>
      <w:sz w:val="28"/>
      <w:szCs w:val="28"/>
      <w:lang w:val="es-ES" w:eastAsia="zh-CN"/>
    </w:rPr>
  </w:style>
  <w:style w:type="paragraph" w:customStyle="1" w:styleId="FirstParagraph">
    <w:name w:val="First Paragraph"/>
    <w:basedOn w:val="BodyText"/>
    <w:rPr>
      <w:lang w:val="en-GB"/>
    </w:rPr>
  </w:style>
  <w:style w:type="paragraph" w:customStyle="1" w:styleId="Otherparagraphs">
    <w:name w:val="Other paragraphs"/>
    <w:basedOn w:val="BodyText"/>
    <w:pPr>
      <w:ind w:firstLine="227"/>
    </w:pPr>
    <w:rPr>
      <w:lang w:val="en-GB"/>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CommentSubject">
    <w:name w:val="annotation subject"/>
    <w:basedOn w:val="CommentText"/>
    <w:next w:val="CommentText"/>
    <w:link w:val="CommentSubjectChar"/>
    <w:uiPriority w:val="99"/>
    <w:pPr>
      <w:jc w:val="left"/>
    </w:pPr>
    <w:rPr>
      <w:b/>
      <w:bCs/>
    </w:rPr>
  </w:style>
  <w:style w:type="paragraph" w:styleId="BlockText">
    <w:name w:val="Block Text"/>
    <w:basedOn w:val="Normal"/>
    <w:pPr>
      <w:ind w:left="1440" w:right="1440"/>
    </w:pPr>
  </w:style>
  <w:style w:type="paragraph" w:styleId="Salutation">
    <w:name w:val="Salutation"/>
    <w:basedOn w:val="Normal"/>
    <w:next w:val="Normal"/>
  </w:style>
  <w:style w:type="paragraph" w:styleId="EnvelopeAddress">
    <w:name w:val="envelope address"/>
    <w:basedOn w:val="Normal"/>
    <w:pPr>
      <w:snapToGrid w:val="0"/>
      <w:ind w:left="100"/>
    </w:pPr>
    <w:rPr>
      <w:rFonts w:ascii="Arial" w:hAnsi="Arial" w:cs="Arial"/>
      <w:sz w:val="24"/>
      <w:szCs w:val="24"/>
    </w:rPr>
  </w:style>
  <w:style w:type="paragraph" w:styleId="TableofAuthorities">
    <w:name w:val="table of authorities"/>
    <w:basedOn w:val="Normal"/>
    <w:next w:val="Normal"/>
    <w:pPr>
      <w:ind w:left="200" w:hanging="200"/>
    </w:pPr>
  </w:style>
  <w:style w:type="paragraph" w:styleId="TOAHeading">
    <w:name w:val="toa heading"/>
    <w:basedOn w:val="Normal"/>
    <w:next w:val="Normal"/>
    <w:pPr>
      <w:spacing w:before="180"/>
    </w:pPr>
    <w:rPr>
      <w:rFonts w:ascii="Arial" w:eastAsia="MS Gothic" w:hAnsi="Arial" w:cs="Arial"/>
      <w:sz w:val="24"/>
      <w:szCs w:val="24"/>
    </w:rPr>
  </w:style>
  <w:style w:type="paragraph" w:styleId="NoteHeading">
    <w:name w:val="Note Heading"/>
    <w:basedOn w:val="Normal"/>
    <w:next w:val="Normal"/>
    <w:pPr>
      <w:jc w:val="center"/>
    </w:pPr>
  </w:style>
  <w:style w:type="paragraph" w:styleId="Closing">
    <w:name w:val="Closing"/>
    <w:basedOn w:val="Normal"/>
    <w:pPr>
      <w:jc w:val="right"/>
    </w:pPr>
  </w:style>
  <w:style w:type="paragraph" w:styleId="DocumentMap">
    <w:name w:val="Document Map"/>
    <w:basedOn w:val="Normal"/>
    <w:pPr>
      <w:shd w:val="clear" w:color="auto" w:fill="000080"/>
    </w:pPr>
    <w:rPr>
      <w:rFonts w:ascii="Arial" w:eastAsia="MS Gothic" w:hAnsi="Arial" w:cs="Arial"/>
    </w:rPr>
  </w:style>
  <w:style w:type="paragraph" w:styleId="EnvelopeReturn">
    <w:name w:val="envelope return"/>
    <w:basedOn w:val="Normal"/>
    <w:pPr>
      <w:snapToGrid w:val="0"/>
    </w:pPr>
    <w:rPr>
      <w:rFonts w:ascii="Arial" w:hAnsi="Arial" w:cs="Arial"/>
    </w:rPr>
  </w:style>
  <w:style w:type="paragraph" w:styleId="Index1">
    <w:name w:val="index 1"/>
    <w:basedOn w:val="Normal"/>
    <w:next w:val="Normal"/>
    <w:pPr>
      <w:ind w:left="200" w:hanging="200"/>
    </w:pPr>
  </w:style>
  <w:style w:type="paragraph" w:styleId="Index2">
    <w:name w:val="index 2"/>
    <w:basedOn w:val="Normal"/>
    <w:next w:val="Normal"/>
    <w:pPr>
      <w:ind w:left="100" w:hanging="200"/>
    </w:pPr>
  </w:style>
  <w:style w:type="paragraph" w:styleId="Index3">
    <w:name w:val="index 3"/>
    <w:basedOn w:val="Normal"/>
    <w:next w:val="Normal"/>
    <w:pPr>
      <w:ind w:left="200" w:hanging="200"/>
    </w:pPr>
  </w:style>
  <w:style w:type="paragraph" w:styleId="Index4">
    <w:name w:val="index 4"/>
    <w:basedOn w:val="Normal"/>
    <w:next w:val="Normal"/>
    <w:pPr>
      <w:ind w:left="300" w:hanging="200"/>
    </w:pPr>
  </w:style>
  <w:style w:type="paragraph" w:styleId="Index5">
    <w:name w:val="index 5"/>
    <w:basedOn w:val="Normal"/>
    <w:next w:val="Normal"/>
    <w:pPr>
      <w:ind w:left="400" w:hanging="200"/>
    </w:pPr>
  </w:style>
  <w:style w:type="paragraph" w:styleId="Index6">
    <w:name w:val="index 6"/>
    <w:basedOn w:val="Normal"/>
    <w:next w:val="Normal"/>
    <w:pPr>
      <w:ind w:left="500" w:hanging="200"/>
    </w:pPr>
  </w:style>
  <w:style w:type="paragraph" w:styleId="Index7">
    <w:name w:val="index 7"/>
    <w:basedOn w:val="Normal"/>
    <w:next w:val="Normal"/>
    <w:pPr>
      <w:ind w:left="600" w:hanging="200"/>
    </w:pPr>
  </w:style>
  <w:style w:type="paragraph" w:styleId="Index8">
    <w:name w:val="index 8"/>
    <w:basedOn w:val="Normal"/>
    <w:next w:val="Normal"/>
    <w:pPr>
      <w:ind w:left="700" w:hanging="200"/>
    </w:pPr>
  </w:style>
  <w:style w:type="paragraph" w:styleId="Index9">
    <w:name w:val="index 9"/>
    <w:basedOn w:val="Normal"/>
    <w:next w:val="Normal"/>
    <w:pPr>
      <w:ind w:left="800" w:hanging="200"/>
    </w:pPr>
  </w:style>
  <w:style w:type="paragraph" w:styleId="IndexHeading">
    <w:name w:val="index heading"/>
    <w:basedOn w:val="Normal"/>
    <w:next w:val="Index1"/>
    <w:rPr>
      <w:rFonts w:ascii="Arial" w:hAnsi="Arial" w:cs="Arial"/>
      <w:b/>
      <w:bCs/>
    </w:rPr>
  </w:style>
  <w:style w:type="paragraph" w:styleId="Signature">
    <w:name w:val="Signature"/>
    <w:basedOn w:val="Normal"/>
    <w:pPr>
      <w:jc w:val="right"/>
    </w:pPr>
  </w:style>
  <w:style w:type="paragraph" w:styleId="PlainText">
    <w:name w:val="Plain Text"/>
    <w:basedOn w:val="Normal"/>
    <w:rPr>
      <w:rFonts w:ascii="MS Mincho" w:hAnsi="MS Mincho" w:cs="Courier New"/>
      <w:sz w:val="21"/>
      <w:szCs w:val="21"/>
    </w:rPr>
  </w:style>
  <w:style w:type="paragraph" w:styleId="TableofFigures">
    <w:name w:val="table of figures"/>
    <w:basedOn w:val="Normal"/>
    <w:next w:val="Normal"/>
    <w:pPr>
      <w:ind w:left="850" w:hanging="425"/>
    </w:pPr>
  </w:style>
  <w:style w:type="paragraph" w:styleId="BalloonText">
    <w:name w:val="Balloon Text"/>
    <w:basedOn w:val="Normal"/>
    <w:rPr>
      <w:rFonts w:ascii="Arial" w:eastAsia="MS Gothic" w:hAnsi="Arial" w:cs="Arial"/>
      <w:sz w:val="18"/>
      <w:szCs w:val="18"/>
    </w:rPr>
  </w:style>
  <w:style w:type="paragraph" w:styleId="EmailSignature">
    <w:name w:val="E-mail Signature"/>
    <w:basedOn w:val="Normal"/>
  </w:style>
  <w:style w:type="paragraph" w:styleId="Date">
    <w:name w:val="Date"/>
    <w:basedOn w:val="Normal"/>
    <w:next w:val="Normal"/>
  </w:style>
  <w:style w:type="paragraph" w:styleId="NormalWeb">
    <w:name w:val="Normal (Web)"/>
    <w:basedOn w:val="Normal"/>
    <w:uiPriority w:val="99"/>
    <w:rPr>
      <w:sz w:val="24"/>
      <w:szCs w:val="24"/>
    </w:rPr>
  </w:style>
  <w:style w:type="paragraph" w:styleId="NormalIndent">
    <w:name w:val="Normal Indent"/>
    <w:basedOn w:val="Normal"/>
    <w:pPr>
      <w:ind w:left="840"/>
    </w:pPr>
  </w:style>
  <w:style w:type="paragraph" w:styleId="Title">
    <w:name w:val="Title"/>
    <w:basedOn w:val="Normal"/>
    <w:next w:val="Subtitle"/>
    <w:link w:val="TitleChar"/>
    <w:uiPriority w:val="10"/>
    <w:qFormat/>
    <w:pPr>
      <w:spacing w:before="240" w:after="120"/>
      <w:jc w:val="center"/>
    </w:pPr>
    <w:rPr>
      <w:rFonts w:ascii="Arial" w:eastAsia="MS Gothic" w:hAnsi="Arial" w:cs="Arial"/>
      <w:sz w:val="32"/>
      <w:szCs w:val="32"/>
    </w:rPr>
  </w:style>
  <w:style w:type="paragraph" w:styleId="Subtitle">
    <w:name w:val="Subtitle"/>
    <w:basedOn w:val="Normal"/>
    <w:next w:val="BodyText"/>
    <w:link w:val="SubtitleChar"/>
    <w:uiPriority w:val="11"/>
    <w:qFormat/>
    <w:pPr>
      <w:jc w:val="center"/>
    </w:pPr>
    <w:rPr>
      <w:rFonts w:ascii="Arial" w:eastAsia="MS Gothic" w:hAnsi="Arial" w:cs="Arial"/>
      <w:sz w:val="24"/>
      <w:szCs w:val="24"/>
    </w:rPr>
  </w:style>
  <w:style w:type="paragraph" w:styleId="EndnoteText">
    <w:name w:val="endnote text"/>
    <w:basedOn w:val="Normal"/>
    <w:pPr>
      <w:snapToGrid w:val="0"/>
      <w:jc w:val="left"/>
    </w:p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Indent2">
    <w:name w:val="Body Text Indent 2"/>
    <w:basedOn w:val="Normal"/>
    <w:pPr>
      <w:spacing w:line="480" w:lineRule="auto"/>
      <w:ind w:left="851"/>
    </w:pPr>
  </w:style>
  <w:style w:type="paragraph" w:styleId="BodyTextIndent3">
    <w:name w:val="Body Text Indent 3"/>
    <w:basedOn w:val="Normal"/>
    <w:pPr>
      <w:ind w:left="851"/>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left="851" w:firstLine="21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SMCAffiliation">
    <w:name w:val="SMCAffiliation"/>
    <w:basedOn w:val="Normal"/>
    <w:pPr>
      <w:jc w:val="center"/>
    </w:pPr>
    <w:rPr>
      <w:rFonts w:ascii="Times" w:hAnsi="Times" w:cs="Times"/>
      <w:sz w:val="24"/>
      <w:lang w:val="en-GB"/>
    </w:rPr>
  </w:style>
  <w:style w:type="paragraph" w:customStyle="1" w:styleId="SMCAuthor">
    <w:name w:val="SMCAuthor"/>
    <w:basedOn w:val="SMCAffiliation"/>
    <w:next w:val="SMCAffiliation"/>
    <w:rPr>
      <w:b/>
    </w:rPr>
  </w:style>
  <w:style w:type="paragraph" w:customStyle="1" w:styleId="Third-LevelHeadinds">
    <w:name w:val="Third-Level Headinds"/>
    <w:basedOn w:val="Heading3"/>
    <w:pPr>
      <w:numPr>
        <w:numId w:val="2"/>
      </w:numPr>
      <w:spacing w:before="240" w:after="0" w:line="252" w:lineRule="auto"/>
    </w:pPr>
    <w:rPr>
      <w:rFonts w:cs="MS Mincho"/>
      <w:iCs/>
      <w:sz w:val="20"/>
    </w:rPr>
  </w:style>
  <w:style w:type="paragraph" w:customStyle="1" w:styleId="Second-LevelHeadings">
    <w:name w:val="Second-Level Headings"/>
    <w:basedOn w:val="Heading2"/>
    <w:pPr>
      <w:tabs>
        <w:tab w:val="num" w:pos="0"/>
      </w:tabs>
      <w:spacing w:before="240" w:after="120" w:line="252" w:lineRule="auto"/>
      <w:ind w:left="420" w:hanging="420"/>
    </w:pPr>
    <w:rPr>
      <w:rFonts w:cs="MS Mincho"/>
      <w:bCs/>
      <w:sz w:val="20"/>
    </w:rPr>
  </w:style>
  <w:style w:type="paragraph" w:customStyle="1" w:styleId="112pt6pt108li">
    <w:name w:val="スタイル 見出し 1 + すべて大文字 段落前 :  12 pt 段落後 :  6 pt 行間 :  倍数 1.08 li"/>
    <w:basedOn w:val="Heading1"/>
    <w:pPr>
      <w:spacing w:before="240" w:after="120" w:line="252" w:lineRule="auto"/>
    </w:pPr>
    <w:rPr>
      <w:rFonts w:cs="MS Mincho"/>
      <w:bCs/>
      <w:caps/>
    </w:rPr>
  </w:style>
  <w:style w:type="paragraph" w:customStyle="1" w:styleId="First-LevelHeadings">
    <w:name w:val="First-Level Headings"/>
    <w:basedOn w:val="Heading1"/>
    <w:pPr>
      <w:tabs>
        <w:tab w:val="num" w:pos="0"/>
        <w:tab w:val="left" w:pos="240"/>
      </w:tabs>
      <w:spacing w:before="240" w:after="120" w:line="252" w:lineRule="auto"/>
      <w:ind w:left="420" w:hanging="420"/>
    </w:pPr>
    <w:rPr>
      <w:rFonts w:cs="MS Mincho"/>
      <w:bCs/>
      <w:cap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Normal"/>
  </w:style>
  <w:style w:type="character" w:customStyle="1" w:styleId="TitleChar">
    <w:name w:val="Title Char"/>
    <w:basedOn w:val="DefaultParagraphFont"/>
    <w:link w:val="Title"/>
    <w:uiPriority w:val="10"/>
    <w:rsid w:val="003C6B59"/>
    <w:rPr>
      <w:rFonts w:ascii="Arial" w:eastAsia="MS Gothic" w:hAnsi="Arial" w:cs="Arial"/>
      <w:sz w:val="32"/>
      <w:szCs w:val="32"/>
      <w:lang w:val="en-US" w:eastAsia="zh-CN"/>
    </w:rPr>
  </w:style>
  <w:style w:type="character" w:customStyle="1" w:styleId="Heading2Char">
    <w:name w:val="Heading 2 Char"/>
    <w:basedOn w:val="DefaultParagraphFont"/>
    <w:link w:val="Heading2"/>
    <w:uiPriority w:val="9"/>
    <w:rsid w:val="003C6B59"/>
    <w:rPr>
      <w:rFonts w:eastAsia="MS Mincho"/>
      <w:b/>
      <w:sz w:val="18"/>
      <w:lang w:val="en-US" w:eastAsia="zh-CN"/>
    </w:rPr>
  </w:style>
  <w:style w:type="character" w:customStyle="1" w:styleId="Heading3Char">
    <w:name w:val="Heading 3 Char"/>
    <w:basedOn w:val="DefaultParagraphFont"/>
    <w:link w:val="Heading3"/>
    <w:uiPriority w:val="9"/>
    <w:rsid w:val="003C6B59"/>
    <w:rPr>
      <w:rFonts w:eastAsia="MS Mincho"/>
      <w:i/>
      <w:sz w:val="18"/>
      <w:lang w:val="en-US" w:eastAsia="zh-CN"/>
    </w:rPr>
  </w:style>
  <w:style w:type="paragraph" w:styleId="ListParagraph">
    <w:name w:val="List Paragraph"/>
    <w:basedOn w:val="Normal"/>
    <w:uiPriority w:val="34"/>
    <w:qFormat/>
    <w:rsid w:val="003C6B59"/>
    <w:pPr>
      <w:spacing w:before="120" w:after="100" w:afterAutospacing="1" w:line="312" w:lineRule="auto"/>
      <w:ind w:left="720"/>
      <w:contextualSpacing/>
    </w:pPr>
    <w:rPr>
      <w:rFonts w:eastAsia="Times New Roman"/>
      <w:sz w:val="24"/>
      <w:szCs w:val="24"/>
      <w:lang w:val="en-AU" w:eastAsia="en-GB"/>
    </w:rPr>
  </w:style>
  <w:style w:type="character" w:customStyle="1" w:styleId="Heading1Char">
    <w:name w:val="Heading 1 Char"/>
    <w:basedOn w:val="DefaultParagraphFont"/>
    <w:link w:val="Heading1"/>
    <w:uiPriority w:val="9"/>
    <w:rsid w:val="003C6B59"/>
    <w:rPr>
      <w:rFonts w:eastAsia="MS Mincho"/>
      <w:b/>
      <w:lang w:val="en-US" w:eastAsia="zh-CN"/>
    </w:rPr>
  </w:style>
  <w:style w:type="paragraph" w:styleId="Bibliography">
    <w:name w:val="Bibliography"/>
    <w:basedOn w:val="Normal"/>
    <w:next w:val="Normal"/>
    <w:uiPriority w:val="37"/>
    <w:unhideWhenUsed/>
    <w:rsid w:val="003C6B59"/>
    <w:pPr>
      <w:tabs>
        <w:tab w:val="left" w:pos="500"/>
      </w:tabs>
      <w:spacing w:line="480" w:lineRule="auto"/>
      <w:ind w:left="720" w:hanging="720"/>
      <w:jc w:val="left"/>
    </w:pPr>
    <w:rPr>
      <w:rFonts w:eastAsia="Times New Roman"/>
      <w:szCs w:val="24"/>
      <w:lang w:val="en-AU" w:eastAsia="en-GB"/>
    </w:rPr>
  </w:style>
  <w:style w:type="character" w:customStyle="1" w:styleId="CommentTextChar">
    <w:name w:val="Comment Text Char"/>
    <w:basedOn w:val="DefaultParagraphFont"/>
    <w:link w:val="CommentText"/>
    <w:uiPriority w:val="99"/>
    <w:rsid w:val="003C6B59"/>
    <w:rPr>
      <w:rFonts w:eastAsia="MS Mincho"/>
      <w:lang w:val="en-US" w:eastAsia="zh-CN"/>
    </w:rPr>
  </w:style>
  <w:style w:type="character" w:customStyle="1" w:styleId="CommentSubjectChar">
    <w:name w:val="Comment Subject Char"/>
    <w:basedOn w:val="CommentTextChar"/>
    <w:link w:val="CommentSubject"/>
    <w:uiPriority w:val="99"/>
    <w:rsid w:val="003C6B59"/>
    <w:rPr>
      <w:rFonts w:eastAsia="MS Mincho"/>
      <w:b/>
      <w:bCs/>
      <w:lang w:val="en-US" w:eastAsia="zh-CN"/>
    </w:rPr>
  </w:style>
  <w:style w:type="character" w:customStyle="1" w:styleId="SubtitleChar">
    <w:name w:val="Subtitle Char"/>
    <w:basedOn w:val="DefaultParagraphFont"/>
    <w:link w:val="Subtitle"/>
    <w:uiPriority w:val="11"/>
    <w:rsid w:val="003C6B59"/>
    <w:rPr>
      <w:rFonts w:ascii="Arial" w:eastAsia="MS Gothic" w:hAnsi="Arial" w:cs="Arial"/>
      <w:sz w:val="24"/>
      <w:szCs w:val="24"/>
      <w:lang w:val="en-US" w:eastAsia="zh-CN"/>
    </w:rPr>
  </w:style>
  <w:style w:type="table" w:styleId="TableGrid">
    <w:name w:val="Table Grid"/>
    <w:basedOn w:val="TableNormal"/>
    <w:uiPriority w:val="39"/>
    <w:rsid w:val="003C6B59"/>
    <w:rPr>
      <w:rFonts w:asciiTheme="minorHAnsi" w:eastAsiaTheme="minorHAnsi" w:hAnsiTheme="minorHAnsi" w:cstheme="minorBid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C6B59"/>
    <w:rPr>
      <w:sz w:val="24"/>
      <w:szCs w:val="24"/>
      <w:lang w:val="en-AU" w:eastAsia="en-GB"/>
    </w:rPr>
  </w:style>
  <w:style w:type="character" w:customStyle="1" w:styleId="FootnoteTextChar">
    <w:name w:val="Footnote Text Char"/>
    <w:basedOn w:val="DefaultParagraphFont"/>
    <w:link w:val="FootnoteText"/>
    <w:uiPriority w:val="99"/>
    <w:rsid w:val="003C6B59"/>
    <w:rPr>
      <w:rFonts w:eastAsia="MS Mincho"/>
      <w:lang w:val="en-US" w:eastAsia="zh-CN"/>
    </w:rPr>
  </w:style>
  <w:style w:type="character" w:customStyle="1" w:styleId="HeaderChar">
    <w:name w:val="Header Char"/>
    <w:basedOn w:val="DefaultParagraphFont"/>
    <w:link w:val="Header"/>
    <w:uiPriority w:val="99"/>
    <w:rsid w:val="003C6B59"/>
    <w:rPr>
      <w:rFonts w:eastAsia="MS Mincho"/>
      <w:lang w:val="en-US" w:eastAsia="zh-CN"/>
    </w:rPr>
  </w:style>
  <w:style w:type="character" w:customStyle="1" w:styleId="FooterChar">
    <w:name w:val="Footer Char"/>
    <w:basedOn w:val="DefaultParagraphFont"/>
    <w:link w:val="Footer"/>
    <w:uiPriority w:val="99"/>
    <w:rsid w:val="003C6B59"/>
    <w:rPr>
      <w:rFonts w:eastAsia="MS Mincho"/>
      <w:lang w:val="en-US" w:eastAsia="zh-CN"/>
    </w:rPr>
  </w:style>
  <w:style w:type="character" w:customStyle="1" w:styleId="Heading4Char">
    <w:name w:val="Heading 4 Char"/>
    <w:basedOn w:val="DefaultParagraphFont"/>
    <w:link w:val="Heading4"/>
    <w:uiPriority w:val="9"/>
    <w:rsid w:val="003C6B59"/>
    <w:rPr>
      <w:rFonts w:eastAsia="MS Mincho"/>
      <w:b/>
      <w:i/>
      <w:sz w:val="18"/>
      <w:lang w:val="en-US" w:eastAsia="zh-CN"/>
    </w:rPr>
  </w:style>
  <w:style w:type="paragraph" w:customStyle="1" w:styleId="References">
    <w:name w:val="References"/>
    <w:basedOn w:val="BodyText"/>
    <w:qFormat/>
    <w:rsid w:val="005D1F63"/>
  </w:style>
  <w:style w:type="character" w:styleId="UnresolvedMention">
    <w:name w:val="Unresolved Mention"/>
    <w:basedOn w:val="DefaultParagraphFont"/>
    <w:uiPriority w:val="99"/>
    <w:semiHidden/>
    <w:unhideWhenUsed/>
    <w:rsid w:val="00B46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rive.google.com/file/d/1FH-GCqk6QCR6ePWUtF3p0570Gew6NuDs/view?usp=shar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rive.google.com/file/d/1CofF9JBd4bZqKdW3imedaPvoi4zzyYwb/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djohnso/Library/Group%20Containers/UBF8T346G9.Office/User%20Content.localized/Templates.localized/ACMC_2022_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ACMC_2022_PaperTemplate.dotx</Template>
  <TotalTime>5</TotalTime>
  <Pages>11</Pages>
  <Words>10697</Words>
  <Characters>60977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SMC2011 Template</vt:lpstr>
    </vt:vector>
  </TitlesOfParts>
  <Company/>
  <LinksUpToDate>false</LinksUpToDate>
  <CharactersWithSpaces>71531</CharactersWithSpaces>
  <SharedDoc>false</SharedDoc>
  <HLinks>
    <vt:vector size="24" baseType="variant">
      <vt:variant>
        <vt:i4>4259886</vt:i4>
      </vt:variant>
      <vt:variant>
        <vt:i4>6</vt:i4>
      </vt:variant>
      <vt:variant>
        <vt:i4>0</vt:i4>
      </vt:variant>
      <vt:variant>
        <vt:i4>5</vt:i4>
      </vt:variant>
      <vt:variant>
        <vt:lpwstr>mailto:author3@smcnetwork.org?subject=SMC%202010%20paper</vt:lpwstr>
      </vt:variant>
      <vt:variant>
        <vt:lpwstr/>
      </vt:variant>
      <vt:variant>
        <vt:i4>393337</vt:i4>
      </vt:variant>
      <vt:variant>
        <vt:i4>3</vt:i4>
      </vt:variant>
      <vt:variant>
        <vt:i4>0</vt:i4>
      </vt:variant>
      <vt:variant>
        <vt:i4>5</vt:i4>
      </vt:variant>
      <vt:variant>
        <vt:lpwstr>mailto:author2@smcnetwork.org</vt:lpwstr>
      </vt:variant>
      <vt:variant>
        <vt:lpwstr/>
      </vt:variant>
      <vt:variant>
        <vt:i4>4390958</vt:i4>
      </vt:variant>
      <vt:variant>
        <vt:i4>0</vt:i4>
      </vt:variant>
      <vt:variant>
        <vt:i4>0</vt:i4>
      </vt:variant>
      <vt:variant>
        <vt:i4>5</vt:i4>
      </vt:variant>
      <vt:variant>
        <vt:lpwstr>mailto:author1@smcnetwork.org?subject=SMC%202010%20paper</vt:lpwstr>
      </vt:variant>
      <vt:variant>
        <vt:lpwstr/>
      </vt:variant>
      <vt:variant>
        <vt:i4>6553702</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Microsoft Office User</dc:creator>
  <cp:keywords/>
  <dc:description>adapted from the template for SMC 2010, and synchronized with the Latex template.</dc:description>
  <cp:lastModifiedBy>Sophie Rose</cp:lastModifiedBy>
  <cp:revision>4</cp:revision>
  <cp:lastPrinted>2015-12-02T23:02:00Z</cp:lastPrinted>
  <dcterms:created xsi:type="dcterms:W3CDTF">2022-10-11T00:16:00Z</dcterms:created>
  <dcterms:modified xsi:type="dcterms:W3CDTF">2022-10-11T22:31:00Z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2022-06-02T07:33:31Z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085ea759-ee9b-4acf-843c-ab365c8f8305</vt:lpwstr>
  </property>
  <property fmtid="{D5CDD505-2E9C-101B-9397-08002B2CF9AE}" pid="8" name="MSIP_Label_bd9e4d68-54d0-40a5-8c9a-85a36c87352c_ContentBits">
    <vt:lpwstr>0</vt:lpwstr>
  </property>
  <property fmtid="{D5CDD505-2E9C-101B-9397-08002B2CF9AE}" pid="9" name="ZOTERO_PREF_1">
    <vt:lpwstr>&lt;data data-version="3" zotero-version="6.0.8"&gt;&lt;session id="aMvgE93u"/&gt;&lt;style id="http://www.zotero.org/styles/apa" locale="en-US" hasBibliography="1" bibliographyStyleHasBeenSet="1"/&gt;&lt;prefs&gt;&lt;pref name="fieldType" value="Field"/&gt;&lt;pref name="automaticJourna</vt:lpwstr>
  </property>
  <property fmtid="{D5CDD505-2E9C-101B-9397-08002B2CF9AE}" pid="10" name="ZOTERO_PREF_2">
    <vt:lpwstr>lAbbreviations" value="true"/&gt;&lt;/prefs&gt;&lt;/data&gt;</vt:lpwstr>
  </property>
</Properties>
</file>